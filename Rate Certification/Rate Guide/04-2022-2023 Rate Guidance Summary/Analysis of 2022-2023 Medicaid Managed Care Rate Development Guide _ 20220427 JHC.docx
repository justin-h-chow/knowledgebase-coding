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FA51" w14:textId="2146049B" w:rsidR="009A31A0" w:rsidRDefault="007D555B">
      <w:pPr>
        <w:pStyle w:val="Title"/>
        <w:spacing w:line="259" w:lineRule="auto"/>
      </w:pPr>
      <w:r>
        <w:rPr>
          <w:color w:val="0081E2"/>
        </w:rPr>
        <w:t>Analysis</w:t>
      </w:r>
      <w:r>
        <w:rPr>
          <w:color w:val="0081E2"/>
          <w:spacing w:val="75"/>
        </w:rPr>
        <w:t xml:space="preserve"> </w:t>
      </w:r>
      <w:r>
        <w:rPr>
          <w:color w:val="0081E2"/>
        </w:rPr>
        <w:t>of</w:t>
      </w:r>
      <w:r>
        <w:rPr>
          <w:color w:val="0081E2"/>
          <w:spacing w:val="80"/>
        </w:rPr>
        <w:t xml:space="preserve"> </w:t>
      </w:r>
      <w:r>
        <w:rPr>
          <w:color w:val="0081E2"/>
        </w:rPr>
        <w:t>202</w:t>
      </w:r>
      <w:r w:rsidR="00755A3C">
        <w:rPr>
          <w:color w:val="0081E2"/>
        </w:rPr>
        <w:t>2</w:t>
      </w:r>
      <w:r>
        <w:rPr>
          <w:color w:val="0081E2"/>
        </w:rPr>
        <w:t>-202</w:t>
      </w:r>
      <w:r w:rsidR="00755A3C">
        <w:rPr>
          <w:color w:val="0081E2"/>
        </w:rPr>
        <w:t>3</w:t>
      </w:r>
      <w:r>
        <w:rPr>
          <w:color w:val="0081E2"/>
          <w:spacing w:val="75"/>
        </w:rPr>
        <w:t xml:space="preserve"> </w:t>
      </w:r>
      <w:r>
        <w:rPr>
          <w:color w:val="0081E2"/>
        </w:rPr>
        <w:t>Medicaid</w:t>
      </w:r>
      <w:r>
        <w:rPr>
          <w:color w:val="0081E2"/>
          <w:spacing w:val="79"/>
        </w:rPr>
        <w:t xml:space="preserve"> </w:t>
      </w:r>
      <w:r>
        <w:rPr>
          <w:color w:val="0081E2"/>
        </w:rPr>
        <w:t>Managed</w:t>
      </w:r>
      <w:r>
        <w:rPr>
          <w:color w:val="0081E2"/>
          <w:spacing w:val="77"/>
        </w:rPr>
        <w:t xml:space="preserve"> </w:t>
      </w:r>
      <w:r>
        <w:rPr>
          <w:color w:val="0081E2"/>
        </w:rPr>
        <w:t>Care</w:t>
      </w:r>
      <w:r>
        <w:rPr>
          <w:color w:val="0081E2"/>
          <w:spacing w:val="-97"/>
        </w:rPr>
        <w:t xml:space="preserve"> </w:t>
      </w:r>
      <w:r>
        <w:rPr>
          <w:color w:val="0081E2"/>
        </w:rPr>
        <w:t>Rate</w:t>
      </w:r>
      <w:r>
        <w:rPr>
          <w:color w:val="0081E2"/>
          <w:spacing w:val="22"/>
        </w:rPr>
        <w:t xml:space="preserve"> </w:t>
      </w:r>
      <w:r>
        <w:rPr>
          <w:color w:val="0081E2"/>
        </w:rPr>
        <w:t>Development</w:t>
      </w:r>
      <w:r>
        <w:rPr>
          <w:color w:val="0081E2"/>
          <w:spacing w:val="25"/>
        </w:rPr>
        <w:t xml:space="preserve"> </w:t>
      </w:r>
      <w:r>
        <w:rPr>
          <w:color w:val="0081E2"/>
        </w:rPr>
        <w:t>Guide</w:t>
      </w:r>
    </w:p>
    <w:p w14:paraId="5D74E631" w14:textId="1E38D36C" w:rsidR="009A31A0" w:rsidRDefault="007D555B">
      <w:pPr>
        <w:spacing w:before="121"/>
        <w:ind w:left="140"/>
        <w:rPr>
          <w:sz w:val="24"/>
        </w:rPr>
      </w:pPr>
      <w:r>
        <w:rPr>
          <w:color w:val="71797C"/>
          <w:sz w:val="24"/>
        </w:rPr>
        <w:t>For</w:t>
      </w:r>
      <w:r>
        <w:rPr>
          <w:color w:val="71797C"/>
          <w:spacing w:val="-1"/>
          <w:sz w:val="24"/>
        </w:rPr>
        <w:t xml:space="preserve"> </w:t>
      </w:r>
      <w:r>
        <w:rPr>
          <w:color w:val="71797C"/>
          <w:sz w:val="24"/>
        </w:rPr>
        <w:t>rating</w:t>
      </w:r>
      <w:r>
        <w:rPr>
          <w:color w:val="71797C"/>
          <w:spacing w:val="-3"/>
          <w:sz w:val="24"/>
        </w:rPr>
        <w:t xml:space="preserve"> </w:t>
      </w:r>
      <w:r>
        <w:rPr>
          <w:color w:val="71797C"/>
          <w:sz w:val="24"/>
        </w:rPr>
        <w:t>periods</w:t>
      </w:r>
      <w:r>
        <w:rPr>
          <w:color w:val="71797C"/>
          <w:spacing w:val="-1"/>
          <w:sz w:val="24"/>
        </w:rPr>
        <w:t xml:space="preserve"> </w:t>
      </w:r>
      <w:r>
        <w:rPr>
          <w:color w:val="71797C"/>
          <w:sz w:val="24"/>
        </w:rPr>
        <w:t>starting</w:t>
      </w:r>
      <w:r>
        <w:rPr>
          <w:color w:val="71797C"/>
          <w:spacing w:val="-2"/>
          <w:sz w:val="24"/>
        </w:rPr>
        <w:t xml:space="preserve"> </w:t>
      </w:r>
      <w:r>
        <w:rPr>
          <w:color w:val="71797C"/>
          <w:sz w:val="24"/>
        </w:rPr>
        <w:t>between</w:t>
      </w:r>
      <w:r>
        <w:rPr>
          <w:color w:val="71797C"/>
          <w:spacing w:val="-1"/>
          <w:sz w:val="24"/>
        </w:rPr>
        <w:t xml:space="preserve"> </w:t>
      </w:r>
      <w:r>
        <w:rPr>
          <w:color w:val="71797C"/>
          <w:sz w:val="24"/>
        </w:rPr>
        <w:t>July</w:t>
      </w:r>
      <w:r>
        <w:rPr>
          <w:color w:val="71797C"/>
          <w:spacing w:val="-3"/>
          <w:sz w:val="24"/>
        </w:rPr>
        <w:t xml:space="preserve"> </w:t>
      </w:r>
      <w:r>
        <w:rPr>
          <w:color w:val="71797C"/>
          <w:sz w:val="24"/>
        </w:rPr>
        <w:t>1,</w:t>
      </w:r>
      <w:r>
        <w:rPr>
          <w:color w:val="71797C"/>
          <w:spacing w:val="-1"/>
          <w:sz w:val="24"/>
        </w:rPr>
        <w:t xml:space="preserve"> </w:t>
      </w:r>
      <w:proofErr w:type="gramStart"/>
      <w:r>
        <w:rPr>
          <w:color w:val="71797C"/>
          <w:sz w:val="24"/>
        </w:rPr>
        <w:t>202</w:t>
      </w:r>
      <w:r w:rsidR="00755A3C">
        <w:rPr>
          <w:color w:val="71797C"/>
          <w:sz w:val="24"/>
        </w:rPr>
        <w:t>2</w:t>
      </w:r>
      <w:proofErr w:type="gramEnd"/>
      <w:r>
        <w:rPr>
          <w:color w:val="71797C"/>
          <w:sz w:val="24"/>
        </w:rPr>
        <w:t xml:space="preserve"> and</w:t>
      </w:r>
      <w:r>
        <w:rPr>
          <w:color w:val="71797C"/>
          <w:spacing w:val="-1"/>
          <w:sz w:val="24"/>
        </w:rPr>
        <w:t xml:space="preserve"> </w:t>
      </w:r>
      <w:r>
        <w:rPr>
          <w:color w:val="71797C"/>
          <w:sz w:val="24"/>
        </w:rPr>
        <w:t>June</w:t>
      </w:r>
      <w:r>
        <w:rPr>
          <w:color w:val="71797C"/>
          <w:spacing w:val="-3"/>
          <w:sz w:val="24"/>
        </w:rPr>
        <w:t xml:space="preserve"> </w:t>
      </w:r>
      <w:r>
        <w:rPr>
          <w:color w:val="71797C"/>
          <w:sz w:val="24"/>
        </w:rPr>
        <w:t>30,</w:t>
      </w:r>
      <w:r>
        <w:rPr>
          <w:color w:val="71797C"/>
          <w:spacing w:val="-1"/>
          <w:sz w:val="24"/>
        </w:rPr>
        <w:t xml:space="preserve"> </w:t>
      </w:r>
      <w:r>
        <w:rPr>
          <w:color w:val="71797C"/>
          <w:sz w:val="24"/>
        </w:rPr>
        <w:t>202</w:t>
      </w:r>
      <w:r w:rsidR="00755A3C">
        <w:rPr>
          <w:color w:val="71797C"/>
          <w:sz w:val="24"/>
        </w:rPr>
        <w:t>3</w:t>
      </w:r>
    </w:p>
    <w:p w14:paraId="68AFCDCD" w14:textId="77777777" w:rsidR="009A31A0" w:rsidRDefault="009A31A0">
      <w:pPr>
        <w:pStyle w:val="BodyText"/>
        <w:ind w:left="0"/>
        <w:rPr>
          <w:sz w:val="26"/>
        </w:rPr>
      </w:pPr>
    </w:p>
    <w:p w14:paraId="0D80331B" w14:textId="0A3546E3" w:rsidR="00495797" w:rsidRDefault="007D555B" w:rsidP="002A1724">
      <w:pPr>
        <w:spacing w:line="276" w:lineRule="auto"/>
        <w:ind w:left="144" w:right="6048"/>
        <w:rPr>
          <w:ins w:id="0" w:author="Justin Chow" w:date="2022-04-27T14:41:00Z"/>
          <w:color w:val="0081E2"/>
          <w:sz w:val="16"/>
        </w:rPr>
      </w:pPr>
      <w:r w:rsidRPr="00F939A8">
        <w:rPr>
          <w:noProof/>
        </w:rPr>
        <w:drawing>
          <wp:anchor distT="0" distB="0" distL="0" distR="0" simplePos="0" relativeHeight="15729152" behindDoc="0" locked="0" layoutInCell="1" allowOverlap="1" wp14:anchorId="3DBB7FEE" wp14:editId="5D2792C5">
            <wp:simplePos x="0" y="0"/>
            <wp:positionH relativeFrom="page">
              <wp:posOffset>6132887</wp:posOffset>
            </wp:positionH>
            <wp:positionV relativeFrom="paragraph">
              <wp:posOffset>145347</wp:posOffset>
            </wp:positionV>
            <wp:extent cx="1172094" cy="23969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72094" cy="239696"/>
                    </a:xfrm>
                    <a:prstGeom prst="rect">
                      <a:avLst/>
                    </a:prstGeom>
                  </pic:spPr>
                </pic:pic>
              </a:graphicData>
            </a:graphic>
          </wp:anchor>
        </w:drawing>
      </w:r>
      <w:r w:rsidRPr="00F939A8">
        <w:rPr>
          <w:spacing w:val="-42"/>
          <w:sz w:val="16"/>
        </w:rPr>
        <w:t xml:space="preserve"> </w:t>
      </w:r>
      <w:r w:rsidR="00F755C6" w:rsidRPr="00F939A8">
        <w:rPr>
          <w:color w:val="0081E2"/>
          <w:sz w:val="16"/>
        </w:rPr>
        <w:br/>
      </w:r>
      <w:ins w:id="1" w:author="Justin Chow" w:date="2022-04-27T14:41:00Z">
        <w:r w:rsidR="00495797">
          <w:rPr>
            <w:color w:val="0081E1"/>
            <w:sz w:val="16"/>
          </w:rPr>
          <w:t>Chris T. Pettit</w:t>
        </w:r>
        <w:r w:rsidR="00495797">
          <w:rPr>
            <w:sz w:val="16"/>
          </w:rPr>
          <w:t>,</w:t>
        </w:r>
        <w:r w:rsidR="00495797">
          <w:rPr>
            <w:spacing w:val="-11"/>
            <w:sz w:val="16"/>
          </w:rPr>
          <w:t xml:space="preserve"> </w:t>
        </w:r>
        <w:r w:rsidR="00495797">
          <w:rPr>
            <w:sz w:val="16"/>
          </w:rPr>
          <w:t>FSA,</w:t>
        </w:r>
        <w:r w:rsidR="00495797">
          <w:rPr>
            <w:spacing w:val="-11"/>
            <w:sz w:val="16"/>
          </w:rPr>
          <w:t xml:space="preserve"> </w:t>
        </w:r>
        <w:r w:rsidR="00495797">
          <w:rPr>
            <w:sz w:val="16"/>
          </w:rPr>
          <w:t>MAAA</w:t>
        </w:r>
      </w:ins>
    </w:p>
    <w:p w14:paraId="22F6A11A" w14:textId="5B816157" w:rsidR="002A1724" w:rsidRDefault="00F939A8" w:rsidP="002A1724">
      <w:pPr>
        <w:spacing w:line="276" w:lineRule="auto"/>
        <w:ind w:left="144" w:right="6048"/>
        <w:rPr>
          <w:sz w:val="16"/>
        </w:rPr>
      </w:pPr>
      <w:r w:rsidRPr="00F939A8">
        <w:rPr>
          <w:color w:val="0081E2"/>
          <w:sz w:val="16"/>
        </w:rPr>
        <w:t>Justin Chow</w:t>
      </w:r>
      <w:r w:rsidR="007D555B" w:rsidRPr="00F939A8">
        <w:rPr>
          <w:sz w:val="16"/>
        </w:rPr>
        <w:t>,</w:t>
      </w:r>
      <w:r w:rsidR="007D555B" w:rsidRPr="00F939A8">
        <w:rPr>
          <w:spacing w:val="1"/>
          <w:sz w:val="16"/>
        </w:rPr>
        <w:t xml:space="preserve"> </w:t>
      </w:r>
      <w:r w:rsidR="007D555B" w:rsidRPr="00F939A8">
        <w:rPr>
          <w:sz w:val="16"/>
        </w:rPr>
        <w:t>FSA,</w:t>
      </w:r>
      <w:r w:rsidRPr="00F939A8">
        <w:rPr>
          <w:spacing w:val="-2"/>
          <w:sz w:val="16"/>
        </w:rPr>
        <w:t xml:space="preserve"> </w:t>
      </w:r>
      <w:r w:rsidR="007D555B" w:rsidRPr="00F939A8">
        <w:rPr>
          <w:sz w:val="16"/>
        </w:rPr>
        <w:t>MA</w:t>
      </w:r>
      <w:r w:rsidRPr="00F939A8">
        <w:rPr>
          <w:sz w:val="16"/>
        </w:rPr>
        <w:t>AA</w:t>
      </w:r>
    </w:p>
    <w:p w14:paraId="58FDFDFF" w14:textId="75678FFB" w:rsidR="00F939A8" w:rsidRPr="00F939A8" w:rsidRDefault="00485DE9" w:rsidP="002A1724">
      <w:pPr>
        <w:spacing w:line="276" w:lineRule="auto"/>
        <w:ind w:left="144" w:right="6048"/>
        <w:rPr>
          <w:sz w:val="16"/>
        </w:rPr>
      </w:pPr>
      <w:r>
        <w:rPr>
          <w:color w:val="0081E2"/>
          <w:sz w:val="16"/>
        </w:rPr>
        <w:t>Ryan Melson</w:t>
      </w:r>
      <w:r w:rsidR="00F939A8" w:rsidRPr="00F939A8">
        <w:rPr>
          <w:sz w:val="16"/>
        </w:rPr>
        <w:t xml:space="preserve">, </w:t>
      </w:r>
      <w:r>
        <w:rPr>
          <w:sz w:val="16"/>
        </w:rPr>
        <w:t>JD, MS</w:t>
      </w:r>
    </w:p>
    <w:p w14:paraId="61A645F9" w14:textId="0C54951C" w:rsidR="009A31A0" w:rsidRDefault="007D7938">
      <w:pPr>
        <w:pStyle w:val="BodyText"/>
        <w:spacing w:before="6"/>
        <w:ind w:left="0"/>
        <w:rPr>
          <w:sz w:val="16"/>
        </w:rPr>
      </w:pPr>
      <w:r>
        <w:rPr>
          <w:noProof/>
        </w:rPr>
        <mc:AlternateContent>
          <mc:Choice Requires="wps">
            <w:drawing>
              <wp:anchor distT="0" distB="0" distL="0" distR="0" simplePos="0" relativeHeight="487587840" behindDoc="1" locked="0" layoutInCell="1" allowOverlap="1" wp14:anchorId="52366A14" wp14:editId="1C0F26EA">
                <wp:simplePos x="0" y="0"/>
                <wp:positionH relativeFrom="page">
                  <wp:posOffset>438785</wp:posOffset>
                </wp:positionH>
                <wp:positionV relativeFrom="paragraph">
                  <wp:posOffset>135890</wp:posOffset>
                </wp:positionV>
                <wp:extent cx="6896100" cy="6350"/>
                <wp:effectExtent l="0" t="0" r="0" b="0"/>
                <wp:wrapTopAndBottom/>
                <wp:docPr id="10"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DF196" id="docshape6" o:spid="_x0000_s1026" style="position:absolute;margin-left:34.55pt;margin-top:10.7pt;width:543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" fillcolor="#c5c8c9" stroked="f">
                <w10:wrap type="topAndBottom" anchorx="page"/>
              </v:rect>
            </w:pict>
          </mc:Fallback>
        </mc:AlternateContent>
      </w:r>
    </w:p>
    <w:p w14:paraId="42D75020" w14:textId="5613752A" w:rsidR="009A31A0" w:rsidRDefault="007D555B">
      <w:pPr>
        <w:pStyle w:val="Heading1"/>
        <w:spacing w:before="64"/>
      </w:pPr>
      <w:r>
        <w:rPr>
          <w:color w:val="0081E2"/>
        </w:rPr>
        <w:t>Executive</w:t>
      </w:r>
      <w:r>
        <w:rPr>
          <w:color w:val="0081E2"/>
          <w:spacing w:val="-4"/>
        </w:rPr>
        <w:t xml:space="preserve"> </w:t>
      </w:r>
      <w:r w:rsidR="00A9474C">
        <w:rPr>
          <w:color w:val="0081E2"/>
        </w:rPr>
        <w:t>S</w:t>
      </w:r>
      <w:r>
        <w:rPr>
          <w:color w:val="0081E2"/>
        </w:rPr>
        <w:t>ummary</w:t>
      </w:r>
    </w:p>
    <w:p w14:paraId="5E16AC74" w14:textId="77777777" w:rsidR="00224320" w:rsidRDefault="00224320" w:rsidP="00224320">
      <w:pPr>
        <w:widowControl/>
        <w:autoSpaceDE/>
        <w:autoSpaceDN/>
        <w:spacing w:after="160" w:line="259" w:lineRule="auto"/>
        <w:ind w:left="140"/>
        <w:rPr>
          <w:rFonts w:eastAsia="Calibri"/>
          <w:sz w:val="18"/>
          <w:szCs w:val="20"/>
        </w:rPr>
      </w:pPr>
    </w:p>
    <w:p w14:paraId="2B6A0BBA" w14:textId="1CC977F7"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 xml:space="preserve">On </w:t>
      </w:r>
      <w:r w:rsidR="00485DE9">
        <w:rPr>
          <w:rFonts w:eastAsia="Calibri"/>
          <w:sz w:val="18"/>
          <w:szCs w:val="20"/>
        </w:rPr>
        <w:t>April 2, 2022</w:t>
      </w:r>
      <w:r w:rsidRPr="00224320">
        <w:rPr>
          <w:rFonts w:eastAsia="Calibri"/>
          <w:sz w:val="18"/>
          <w:szCs w:val="20"/>
        </w:rPr>
        <w:t>, the Centers for Medicare &amp; Medicaid Services (CMS) released the 202</w:t>
      </w:r>
      <w:r w:rsidR="00485DE9">
        <w:rPr>
          <w:rFonts w:eastAsia="Calibri"/>
          <w:sz w:val="18"/>
          <w:szCs w:val="20"/>
        </w:rPr>
        <w:t>2</w:t>
      </w:r>
      <w:r w:rsidRPr="00224320">
        <w:rPr>
          <w:rFonts w:eastAsia="Calibri"/>
          <w:sz w:val="18"/>
          <w:szCs w:val="20"/>
        </w:rPr>
        <w:t>-202</w:t>
      </w:r>
      <w:r w:rsidR="00485DE9">
        <w:rPr>
          <w:rFonts w:eastAsia="Calibri"/>
          <w:sz w:val="18"/>
          <w:szCs w:val="20"/>
        </w:rPr>
        <w:t>3</w:t>
      </w:r>
      <w:r w:rsidRPr="00224320">
        <w:rPr>
          <w:rFonts w:eastAsia="Calibri"/>
          <w:sz w:val="18"/>
          <w:szCs w:val="20"/>
        </w:rPr>
        <w:t xml:space="preserve"> Medicaid Managed Care Rate Development Guide (Guide) for rating periods starting between July 1, </w:t>
      </w:r>
      <w:proofErr w:type="gramStart"/>
      <w:r w:rsidRPr="00224320">
        <w:rPr>
          <w:rFonts w:eastAsia="Calibri"/>
          <w:sz w:val="18"/>
          <w:szCs w:val="20"/>
        </w:rPr>
        <w:t>202</w:t>
      </w:r>
      <w:r w:rsidR="00485DE9">
        <w:rPr>
          <w:rFonts w:eastAsia="Calibri"/>
          <w:sz w:val="18"/>
          <w:szCs w:val="20"/>
        </w:rPr>
        <w:t>2</w:t>
      </w:r>
      <w:proofErr w:type="gramEnd"/>
      <w:r w:rsidRPr="00224320">
        <w:rPr>
          <w:rFonts w:eastAsia="Calibri"/>
          <w:sz w:val="18"/>
          <w:szCs w:val="20"/>
        </w:rPr>
        <w:t xml:space="preserve"> through June 30, 202</w:t>
      </w:r>
      <w:r w:rsidR="00485DE9">
        <w:rPr>
          <w:rFonts w:eastAsia="Calibri"/>
          <w:sz w:val="18"/>
          <w:szCs w:val="20"/>
        </w:rPr>
        <w:t>3</w:t>
      </w:r>
      <w:r w:rsidRPr="00224320">
        <w:rPr>
          <w:rFonts w:eastAsia="Calibri"/>
          <w:sz w:val="18"/>
          <w:szCs w:val="20"/>
        </w:rPr>
        <w:t>. In this paper, we provide a summary of the changes from the previous guide (202</w:t>
      </w:r>
      <w:r w:rsidR="00485DE9">
        <w:rPr>
          <w:rFonts w:eastAsia="Calibri"/>
          <w:sz w:val="18"/>
          <w:szCs w:val="20"/>
        </w:rPr>
        <w:t>1</w:t>
      </w:r>
      <w:r w:rsidRPr="00224320">
        <w:rPr>
          <w:rFonts w:eastAsia="Calibri"/>
          <w:sz w:val="18"/>
          <w:szCs w:val="20"/>
        </w:rPr>
        <w:t>-202</w:t>
      </w:r>
      <w:r w:rsidR="00485DE9">
        <w:rPr>
          <w:rFonts w:eastAsia="Calibri"/>
          <w:sz w:val="18"/>
          <w:szCs w:val="20"/>
        </w:rPr>
        <w:t>2</w:t>
      </w:r>
      <w:r w:rsidRPr="00224320">
        <w:rPr>
          <w:rFonts w:eastAsia="Calibri"/>
          <w:sz w:val="18"/>
          <w:szCs w:val="20"/>
        </w:rPr>
        <w:t xml:space="preserve">) to aid states’ actuaries in understanding and complying with federal regulations. It is important to recognize and implement these changes in capitation rate certification materials as many of them aim to ease the CMS review process for states’ capitation rates. </w:t>
      </w:r>
    </w:p>
    <w:p w14:paraId="174CC203" w14:textId="77777777"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 xml:space="preserve">Complete copies of both the updated and previous version of the Guide are included as appendices, with the differences between the two highlighted. Descriptions of the changes are included below in two main sections: Key Changes and Other Notable Items. Guide section references are provided following the description of the changes where applicable. </w:t>
      </w:r>
    </w:p>
    <w:p w14:paraId="76BBB026" w14:textId="50CCC8D0"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Key changes</w:t>
      </w:r>
      <w:r>
        <w:rPr>
          <w:rFonts w:eastAsia="Calibri"/>
          <w:sz w:val="18"/>
          <w:szCs w:val="20"/>
        </w:rPr>
        <w:t xml:space="preserve"> in this update are</w:t>
      </w:r>
      <w:r w:rsidRPr="00224320">
        <w:rPr>
          <w:rFonts w:eastAsia="Calibri"/>
          <w:sz w:val="18"/>
          <w:szCs w:val="20"/>
        </w:rPr>
        <w:t>:</w:t>
      </w:r>
    </w:p>
    <w:p w14:paraId="19619173" w14:textId="415F05A0" w:rsidR="00224320" w:rsidRPr="00224320" w:rsidRDefault="00BD3113" w:rsidP="00224320">
      <w:pPr>
        <w:widowControl/>
        <w:numPr>
          <w:ilvl w:val="0"/>
          <w:numId w:val="5"/>
        </w:numPr>
        <w:autoSpaceDE/>
        <w:autoSpaceDN/>
        <w:spacing w:after="120" w:line="259" w:lineRule="auto"/>
        <w:ind w:left="860"/>
        <w:rPr>
          <w:rFonts w:eastAsia="Calibri"/>
          <w:sz w:val="18"/>
          <w:szCs w:val="20"/>
        </w:rPr>
      </w:pPr>
      <w:r>
        <w:rPr>
          <w:rFonts w:eastAsia="Calibri"/>
          <w:sz w:val="18"/>
          <w:szCs w:val="20"/>
        </w:rPr>
        <w:t xml:space="preserve">Risk </w:t>
      </w:r>
      <w:r w:rsidR="00735492">
        <w:rPr>
          <w:rFonts w:eastAsia="Calibri"/>
          <w:sz w:val="18"/>
          <w:szCs w:val="20"/>
        </w:rPr>
        <w:t>Mitigation Strategies</w:t>
      </w:r>
    </w:p>
    <w:p w14:paraId="4F15B521" w14:textId="6A3B7106" w:rsidR="00224320" w:rsidRPr="00224320" w:rsidRDefault="00735492" w:rsidP="00224320">
      <w:pPr>
        <w:widowControl/>
        <w:numPr>
          <w:ilvl w:val="0"/>
          <w:numId w:val="5"/>
        </w:numPr>
        <w:autoSpaceDE/>
        <w:autoSpaceDN/>
        <w:spacing w:after="120" w:line="259" w:lineRule="auto"/>
        <w:ind w:left="860"/>
        <w:rPr>
          <w:rFonts w:eastAsia="Calibri"/>
          <w:sz w:val="18"/>
          <w:szCs w:val="20"/>
        </w:rPr>
      </w:pPr>
      <w:r>
        <w:rPr>
          <w:rFonts w:eastAsia="Calibri"/>
          <w:sz w:val="18"/>
          <w:szCs w:val="20"/>
        </w:rPr>
        <w:t>Appropriate Base Data</w:t>
      </w:r>
    </w:p>
    <w:p w14:paraId="0ED2905A" w14:textId="2F22308A" w:rsidR="00224320" w:rsidRPr="00224320" w:rsidRDefault="00735492" w:rsidP="00224320">
      <w:pPr>
        <w:widowControl/>
        <w:numPr>
          <w:ilvl w:val="0"/>
          <w:numId w:val="5"/>
        </w:numPr>
        <w:autoSpaceDE/>
        <w:autoSpaceDN/>
        <w:spacing w:after="120" w:line="259" w:lineRule="auto"/>
        <w:ind w:left="860"/>
        <w:rPr>
          <w:rFonts w:eastAsia="Calibri"/>
          <w:sz w:val="18"/>
          <w:szCs w:val="20"/>
        </w:rPr>
      </w:pPr>
      <w:r>
        <w:rPr>
          <w:rFonts w:eastAsia="Calibri"/>
          <w:sz w:val="18"/>
          <w:szCs w:val="20"/>
        </w:rPr>
        <w:t xml:space="preserve">Risk </w:t>
      </w:r>
      <w:r w:rsidR="00A7345F">
        <w:rPr>
          <w:rFonts w:eastAsia="Calibri"/>
          <w:sz w:val="18"/>
          <w:szCs w:val="20"/>
        </w:rPr>
        <w:t>Sharing Arrangement Documentation</w:t>
      </w:r>
    </w:p>
    <w:p w14:paraId="3C0E5545" w14:textId="5B16C8E2" w:rsidR="00224320" w:rsidRPr="00735492" w:rsidRDefault="00735492" w:rsidP="00735492">
      <w:pPr>
        <w:widowControl/>
        <w:numPr>
          <w:ilvl w:val="0"/>
          <w:numId w:val="5"/>
        </w:numPr>
        <w:autoSpaceDE/>
        <w:autoSpaceDN/>
        <w:spacing w:after="120" w:line="259" w:lineRule="auto"/>
        <w:ind w:left="860"/>
        <w:rPr>
          <w:rFonts w:eastAsia="Calibri"/>
          <w:sz w:val="18"/>
          <w:szCs w:val="20"/>
        </w:rPr>
      </w:pPr>
      <w:r>
        <w:rPr>
          <w:rFonts w:eastAsia="Calibri"/>
          <w:sz w:val="18"/>
          <w:szCs w:val="20"/>
        </w:rPr>
        <w:t xml:space="preserve">State </w:t>
      </w:r>
      <w:r w:rsidR="00A7345F">
        <w:rPr>
          <w:rFonts w:eastAsia="Calibri"/>
          <w:sz w:val="18"/>
          <w:szCs w:val="20"/>
        </w:rPr>
        <w:t xml:space="preserve">Directed Payments Documentation </w:t>
      </w:r>
    </w:p>
    <w:p w14:paraId="0CEA1E1F" w14:textId="5B40B964" w:rsidR="00224320" w:rsidRPr="00224320" w:rsidRDefault="00224320" w:rsidP="00224320">
      <w:pPr>
        <w:widowControl/>
        <w:autoSpaceDE/>
        <w:autoSpaceDN/>
        <w:spacing w:after="120" w:line="259" w:lineRule="auto"/>
        <w:ind w:left="140"/>
        <w:rPr>
          <w:rFonts w:eastAsia="Calibri"/>
          <w:sz w:val="18"/>
          <w:szCs w:val="20"/>
        </w:rPr>
      </w:pPr>
      <w:r>
        <w:rPr>
          <w:rFonts w:eastAsia="Calibri"/>
          <w:sz w:val="18"/>
          <w:szCs w:val="20"/>
        </w:rPr>
        <w:br/>
      </w:r>
      <w:r w:rsidRPr="00224320">
        <w:rPr>
          <w:rFonts w:eastAsia="Calibri"/>
          <w:sz w:val="18"/>
          <w:szCs w:val="20"/>
        </w:rPr>
        <w:t>Other notable items:</w:t>
      </w:r>
    </w:p>
    <w:p w14:paraId="12EF0DAB" w14:textId="4719276D" w:rsidR="009A31A0"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Compliance</w:t>
      </w:r>
    </w:p>
    <w:p w14:paraId="2B0A5A70" w14:textId="662D1CA7" w:rsidR="00735492"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COVID-19 Public Health Emergency</w:t>
      </w:r>
      <w:r w:rsidR="004C50CC">
        <w:rPr>
          <w:rFonts w:eastAsia="Calibri"/>
          <w:sz w:val="18"/>
          <w:szCs w:val="20"/>
        </w:rPr>
        <w:t xml:space="preserve"> (PHE)</w:t>
      </w:r>
      <w:r>
        <w:rPr>
          <w:rFonts w:eastAsia="Calibri"/>
          <w:sz w:val="18"/>
          <w:szCs w:val="20"/>
        </w:rPr>
        <w:t xml:space="preserve"> Assumptions </w:t>
      </w:r>
    </w:p>
    <w:p w14:paraId="42F2F53D" w14:textId="7A5CC105" w:rsidR="00735492"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 xml:space="preserve">COVID-19 </w:t>
      </w:r>
      <w:r w:rsidR="00A7345F">
        <w:rPr>
          <w:rFonts w:eastAsia="Calibri"/>
          <w:sz w:val="18"/>
          <w:szCs w:val="20"/>
        </w:rPr>
        <w:t xml:space="preserve">Public Health Emergency </w:t>
      </w:r>
      <w:r>
        <w:rPr>
          <w:rFonts w:eastAsia="Calibri"/>
          <w:sz w:val="18"/>
          <w:szCs w:val="20"/>
        </w:rPr>
        <w:t>Approach</w:t>
      </w:r>
    </w:p>
    <w:p w14:paraId="05AA6BE2" w14:textId="1CA73D46" w:rsidR="00735492" w:rsidRPr="000007F2" w:rsidRDefault="00735492" w:rsidP="00735492">
      <w:pPr>
        <w:widowControl/>
        <w:numPr>
          <w:ilvl w:val="0"/>
          <w:numId w:val="6"/>
        </w:numPr>
        <w:autoSpaceDE/>
        <w:autoSpaceDN/>
        <w:spacing w:after="120" w:line="259" w:lineRule="auto"/>
        <w:ind w:left="860"/>
        <w:rPr>
          <w:sz w:val="20"/>
        </w:rPr>
      </w:pPr>
      <w:r>
        <w:rPr>
          <w:rFonts w:eastAsia="Calibri"/>
          <w:sz w:val="18"/>
          <w:szCs w:val="20"/>
        </w:rPr>
        <w:t xml:space="preserve">Pass-through </w:t>
      </w:r>
      <w:r w:rsidR="00A7345F">
        <w:rPr>
          <w:rFonts w:eastAsia="Calibri"/>
          <w:sz w:val="18"/>
          <w:szCs w:val="20"/>
        </w:rPr>
        <w:t xml:space="preserve">Payments Effective </w:t>
      </w:r>
      <w:r w:rsidR="00D6007E">
        <w:rPr>
          <w:rFonts w:eastAsia="Calibri"/>
          <w:sz w:val="18"/>
          <w:szCs w:val="20"/>
        </w:rPr>
        <w:t>July 1, 2022</w:t>
      </w:r>
    </w:p>
    <w:p w14:paraId="13FC34C9" w14:textId="57D5C3F9" w:rsidR="00A7345F" w:rsidRDefault="00A7345F" w:rsidP="00735492">
      <w:pPr>
        <w:widowControl/>
        <w:numPr>
          <w:ilvl w:val="0"/>
          <w:numId w:val="6"/>
        </w:numPr>
        <w:autoSpaceDE/>
        <w:autoSpaceDN/>
        <w:spacing w:after="120" w:line="259" w:lineRule="auto"/>
        <w:ind w:left="860"/>
        <w:rPr>
          <w:sz w:val="20"/>
        </w:rPr>
      </w:pPr>
      <w:r>
        <w:rPr>
          <w:rFonts w:eastAsia="Calibri"/>
          <w:sz w:val="18"/>
          <w:szCs w:val="20"/>
        </w:rPr>
        <w:t>Pass-through Payments to Hospitals Percentage Change</w:t>
      </w:r>
    </w:p>
    <w:p w14:paraId="43650134" w14:textId="4F971E3A" w:rsidR="005B1E93" w:rsidRDefault="005B1E93">
      <w:pPr>
        <w:rPr>
          <w:sz w:val="20"/>
          <w:szCs w:val="18"/>
        </w:rPr>
      </w:pPr>
      <w:r>
        <w:rPr>
          <w:sz w:val="20"/>
        </w:rPr>
        <w:br w:type="page"/>
      </w:r>
    </w:p>
    <w:p w14:paraId="736F75C7" w14:textId="77777777" w:rsidR="00224320" w:rsidRDefault="00224320">
      <w:pPr>
        <w:pStyle w:val="BodyText"/>
        <w:ind w:left="0"/>
        <w:rPr>
          <w:sz w:val="20"/>
        </w:rPr>
      </w:pPr>
    </w:p>
    <w:p w14:paraId="382FFE49" w14:textId="07C30C65" w:rsidR="009A31A0" w:rsidRDefault="007D555B">
      <w:pPr>
        <w:pStyle w:val="Heading1"/>
        <w:spacing w:before="157"/>
      </w:pPr>
      <w:r>
        <w:rPr>
          <w:color w:val="0081E2"/>
        </w:rPr>
        <w:t>Description</w:t>
      </w:r>
      <w:r>
        <w:rPr>
          <w:color w:val="0081E2"/>
          <w:spacing w:val="-4"/>
        </w:rPr>
        <w:t xml:space="preserve"> </w:t>
      </w:r>
      <w:r>
        <w:rPr>
          <w:color w:val="0081E2"/>
        </w:rPr>
        <w:t>of</w:t>
      </w:r>
      <w:r>
        <w:rPr>
          <w:color w:val="0081E2"/>
          <w:spacing w:val="-1"/>
        </w:rPr>
        <w:t xml:space="preserve"> </w:t>
      </w:r>
      <w:r w:rsidR="00A9474C">
        <w:rPr>
          <w:color w:val="0081E2"/>
        </w:rPr>
        <w:t>A</w:t>
      </w:r>
      <w:r>
        <w:rPr>
          <w:color w:val="0081E2"/>
        </w:rPr>
        <w:t>ppendices</w:t>
      </w:r>
    </w:p>
    <w:p w14:paraId="243B0DAA" w14:textId="77777777" w:rsidR="009A31A0" w:rsidRPr="00A4211B" w:rsidRDefault="007D555B">
      <w:pPr>
        <w:pStyle w:val="Heading2"/>
        <w:spacing w:before="178"/>
        <w:ind w:left="140" w:firstLine="0"/>
        <w:rPr>
          <w:sz w:val="20"/>
          <w:szCs w:val="20"/>
        </w:rPr>
      </w:pPr>
      <w:r w:rsidRPr="00A4211B">
        <w:rPr>
          <w:color w:val="39414D"/>
          <w:sz w:val="20"/>
          <w:szCs w:val="20"/>
        </w:rPr>
        <w:t>APPENDIX 1</w:t>
      </w:r>
    </w:p>
    <w:p w14:paraId="0887EFC1" w14:textId="28571856" w:rsidR="009A31A0" w:rsidRDefault="007D555B">
      <w:pPr>
        <w:pStyle w:val="BodyText"/>
        <w:spacing w:before="95" w:line="290" w:lineRule="auto"/>
        <w:ind w:left="140" w:right="263"/>
      </w:pPr>
      <w:r>
        <w:rPr>
          <w:spacing w:val="-2"/>
        </w:rPr>
        <w:t>Appendix</w:t>
      </w:r>
      <w:r>
        <w:rPr>
          <w:spacing w:val="-11"/>
        </w:rPr>
        <w:t xml:space="preserve"> </w:t>
      </w:r>
      <w:r>
        <w:rPr>
          <w:spacing w:val="-2"/>
        </w:rPr>
        <w:t>1</w:t>
      </w:r>
      <w:r>
        <w:rPr>
          <w:spacing w:val="-7"/>
        </w:rPr>
        <w:t xml:space="preserve"> </w:t>
      </w:r>
      <w:r>
        <w:rPr>
          <w:spacing w:val="-2"/>
        </w:rPr>
        <w:t>is</w:t>
      </w:r>
      <w:r>
        <w:rPr>
          <w:spacing w:val="-6"/>
        </w:rPr>
        <w:t xml:space="preserve"> </w:t>
      </w:r>
      <w:r>
        <w:rPr>
          <w:spacing w:val="-2"/>
        </w:rPr>
        <w:t>a</w:t>
      </w:r>
      <w:r>
        <w:rPr>
          <w:spacing w:val="-7"/>
        </w:rPr>
        <w:t xml:space="preserve"> </w:t>
      </w:r>
      <w:r>
        <w:rPr>
          <w:spacing w:val="-2"/>
        </w:rPr>
        <w:t>copy</w:t>
      </w:r>
      <w:r>
        <w:rPr>
          <w:spacing w:val="-9"/>
        </w:rPr>
        <w:t xml:space="preserve"> </w:t>
      </w:r>
      <w:r>
        <w:rPr>
          <w:spacing w:val="-2"/>
        </w:rPr>
        <w:t>of</w:t>
      </w:r>
      <w:r>
        <w:rPr>
          <w:spacing w:val="-6"/>
        </w:rPr>
        <w:t xml:space="preserve"> </w:t>
      </w:r>
      <w:r>
        <w:rPr>
          <w:spacing w:val="-2"/>
        </w:rPr>
        <w:t>the</w:t>
      </w:r>
      <w:r>
        <w:rPr>
          <w:spacing w:val="-8"/>
        </w:rPr>
        <w:t xml:space="preserve"> </w:t>
      </w:r>
      <w:r>
        <w:rPr>
          <w:spacing w:val="-2"/>
        </w:rPr>
        <w:t>20</w:t>
      </w:r>
      <w:r w:rsidR="00224320">
        <w:rPr>
          <w:spacing w:val="-2"/>
        </w:rPr>
        <w:t>2</w:t>
      </w:r>
      <w:r w:rsidR="00735492">
        <w:rPr>
          <w:spacing w:val="-2"/>
        </w:rPr>
        <w:t>1</w:t>
      </w:r>
      <w:r>
        <w:rPr>
          <w:spacing w:val="-2"/>
        </w:rPr>
        <w:t>-202</w:t>
      </w:r>
      <w:r w:rsidR="00735492">
        <w:rPr>
          <w:spacing w:val="-2"/>
        </w:rPr>
        <w:t>2</w:t>
      </w:r>
      <w:r>
        <w:rPr>
          <w:spacing w:val="-6"/>
        </w:rPr>
        <w:t xml:space="preserve"> </w:t>
      </w:r>
      <w:r>
        <w:rPr>
          <w:spacing w:val="-2"/>
        </w:rPr>
        <w:t>Medicaid</w:t>
      </w:r>
      <w:r>
        <w:rPr>
          <w:spacing w:val="-5"/>
        </w:rPr>
        <w:t xml:space="preserve"> </w:t>
      </w:r>
      <w:r>
        <w:rPr>
          <w:spacing w:val="-2"/>
        </w:rPr>
        <w:t>Managed</w:t>
      </w:r>
      <w:r>
        <w:rPr>
          <w:spacing w:val="-7"/>
        </w:rPr>
        <w:t xml:space="preserve"> </w:t>
      </w:r>
      <w:r>
        <w:rPr>
          <w:spacing w:val="-1"/>
        </w:rPr>
        <w:t>Care</w:t>
      </w:r>
      <w:r>
        <w:rPr>
          <w:spacing w:val="-7"/>
        </w:rPr>
        <w:t xml:space="preserve"> </w:t>
      </w:r>
      <w:r>
        <w:rPr>
          <w:spacing w:val="-1"/>
        </w:rPr>
        <w:t>Rate</w:t>
      </w:r>
      <w:r>
        <w:rPr>
          <w:spacing w:val="-6"/>
        </w:rPr>
        <w:t xml:space="preserve"> </w:t>
      </w:r>
      <w:r>
        <w:rPr>
          <w:spacing w:val="-1"/>
        </w:rPr>
        <w:t>Development</w:t>
      </w:r>
      <w:r>
        <w:rPr>
          <w:spacing w:val="-7"/>
        </w:rPr>
        <w:t xml:space="preserve"> </w:t>
      </w:r>
      <w:r>
        <w:rPr>
          <w:spacing w:val="-1"/>
        </w:rPr>
        <w:t>Guide,</w:t>
      </w:r>
      <w:r>
        <w:rPr>
          <w:spacing w:val="-7"/>
        </w:rPr>
        <w:t xml:space="preserve"> </w:t>
      </w:r>
      <w:r>
        <w:rPr>
          <w:spacing w:val="-1"/>
        </w:rPr>
        <w:t>with</w:t>
      </w:r>
      <w:r>
        <w:rPr>
          <w:spacing w:val="-6"/>
        </w:rPr>
        <w:t xml:space="preserve"> </w:t>
      </w:r>
      <w:r>
        <w:rPr>
          <w:spacing w:val="-1"/>
        </w:rPr>
        <w:t>red</w:t>
      </w:r>
      <w:r>
        <w:rPr>
          <w:spacing w:val="-7"/>
        </w:rPr>
        <w:t xml:space="preserve"> </w:t>
      </w:r>
      <w:r>
        <w:rPr>
          <w:spacing w:val="-1"/>
        </w:rPr>
        <w:t>highlighting</w:t>
      </w:r>
      <w:r>
        <w:rPr>
          <w:spacing w:val="-7"/>
        </w:rPr>
        <w:t xml:space="preserve"> </w:t>
      </w:r>
      <w:r>
        <w:rPr>
          <w:spacing w:val="-1"/>
        </w:rPr>
        <w:t>that</w:t>
      </w:r>
      <w:r>
        <w:rPr>
          <w:spacing w:val="-6"/>
        </w:rPr>
        <w:t xml:space="preserve"> </w:t>
      </w:r>
      <w:r>
        <w:rPr>
          <w:spacing w:val="-1"/>
        </w:rPr>
        <w:t>indicates</w:t>
      </w:r>
      <w:r>
        <w:rPr>
          <w:spacing w:val="-9"/>
        </w:rPr>
        <w:t xml:space="preserve"> </w:t>
      </w:r>
      <w:r>
        <w:rPr>
          <w:spacing w:val="-1"/>
        </w:rPr>
        <w:t>language</w:t>
      </w:r>
      <w:r>
        <w:rPr>
          <w:spacing w:val="-47"/>
        </w:rPr>
        <w:t xml:space="preserve"> </w:t>
      </w:r>
      <w:r>
        <w:t>that</w:t>
      </w:r>
      <w:r>
        <w:rPr>
          <w:spacing w:val="-5"/>
        </w:rPr>
        <w:t xml:space="preserve"> </w:t>
      </w:r>
      <w:r>
        <w:t>has</w:t>
      </w:r>
      <w:r>
        <w:rPr>
          <w:spacing w:val="-4"/>
        </w:rPr>
        <w:t xml:space="preserve"> </w:t>
      </w:r>
      <w:r>
        <w:t>been</w:t>
      </w:r>
      <w:r>
        <w:rPr>
          <w:spacing w:val="-4"/>
        </w:rPr>
        <w:t xml:space="preserve"> </w:t>
      </w:r>
      <w:r>
        <w:t>altered</w:t>
      </w:r>
      <w:r>
        <w:rPr>
          <w:spacing w:val="-5"/>
        </w:rPr>
        <w:t xml:space="preserve"> </w:t>
      </w:r>
      <w:r>
        <w:t>or</w:t>
      </w:r>
      <w:r>
        <w:rPr>
          <w:spacing w:val="-5"/>
        </w:rPr>
        <w:t xml:space="preserve"> </w:t>
      </w:r>
      <w:r>
        <w:t>removed.</w:t>
      </w:r>
    </w:p>
    <w:p w14:paraId="62056D0B" w14:textId="77777777" w:rsidR="009A31A0" w:rsidRPr="00A4211B" w:rsidRDefault="007D555B">
      <w:pPr>
        <w:pStyle w:val="Heading2"/>
        <w:spacing w:before="112"/>
        <w:ind w:left="140" w:firstLine="0"/>
        <w:rPr>
          <w:sz w:val="20"/>
          <w:szCs w:val="20"/>
        </w:rPr>
      </w:pPr>
      <w:r w:rsidRPr="00A4211B">
        <w:rPr>
          <w:color w:val="39414D"/>
          <w:sz w:val="20"/>
          <w:szCs w:val="20"/>
        </w:rPr>
        <w:t>APPENDIX 2</w:t>
      </w:r>
    </w:p>
    <w:p w14:paraId="1434418C" w14:textId="7F3F79DF" w:rsidR="009A31A0" w:rsidRDefault="007D555B" w:rsidP="00224320">
      <w:pPr>
        <w:pStyle w:val="BodyText"/>
        <w:spacing w:before="95" w:line="290" w:lineRule="auto"/>
        <w:ind w:left="140" w:right="69"/>
        <w:rPr>
          <w:sz w:val="20"/>
        </w:rPr>
      </w:pPr>
      <w:r>
        <w:rPr>
          <w:spacing w:val="-2"/>
        </w:rPr>
        <w:t>Appendix</w:t>
      </w:r>
      <w:r>
        <w:rPr>
          <w:spacing w:val="-11"/>
        </w:rPr>
        <w:t xml:space="preserve"> </w:t>
      </w:r>
      <w:r>
        <w:rPr>
          <w:spacing w:val="-2"/>
        </w:rPr>
        <w:t>2</w:t>
      </w:r>
      <w:r>
        <w:rPr>
          <w:spacing w:val="-6"/>
        </w:rPr>
        <w:t xml:space="preserve"> </w:t>
      </w:r>
      <w:r>
        <w:rPr>
          <w:spacing w:val="-2"/>
        </w:rPr>
        <w:t>is</w:t>
      </w:r>
      <w:r>
        <w:rPr>
          <w:spacing w:val="-7"/>
        </w:rPr>
        <w:t xml:space="preserve"> </w:t>
      </w:r>
      <w:r>
        <w:rPr>
          <w:spacing w:val="-2"/>
        </w:rPr>
        <w:t>a</w:t>
      </w:r>
      <w:r>
        <w:rPr>
          <w:spacing w:val="-7"/>
        </w:rPr>
        <w:t xml:space="preserve"> </w:t>
      </w:r>
      <w:r>
        <w:rPr>
          <w:spacing w:val="-2"/>
        </w:rPr>
        <w:t>copy</w:t>
      </w:r>
      <w:r>
        <w:rPr>
          <w:spacing w:val="-8"/>
        </w:rPr>
        <w:t xml:space="preserve"> </w:t>
      </w:r>
      <w:r>
        <w:rPr>
          <w:spacing w:val="-2"/>
        </w:rPr>
        <w:t>of</w:t>
      </w:r>
      <w:r>
        <w:rPr>
          <w:spacing w:val="-7"/>
        </w:rPr>
        <w:t xml:space="preserve"> </w:t>
      </w:r>
      <w:r>
        <w:rPr>
          <w:spacing w:val="-2"/>
        </w:rPr>
        <w:t>the</w:t>
      </w:r>
      <w:r>
        <w:rPr>
          <w:spacing w:val="-6"/>
        </w:rPr>
        <w:t xml:space="preserve"> </w:t>
      </w:r>
      <w:r>
        <w:rPr>
          <w:spacing w:val="-2"/>
        </w:rPr>
        <w:t>202</w:t>
      </w:r>
      <w:r w:rsidR="00735492">
        <w:rPr>
          <w:spacing w:val="-2"/>
        </w:rPr>
        <w:t>2</w:t>
      </w:r>
      <w:r>
        <w:rPr>
          <w:spacing w:val="-2"/>
        </w:rPr>
        <w:t>-202</w:t>
      </w:r>
      <w:r w:rsidR="00735492">
        <w:rPr>
          <w:spacing w:val="-2"/>
        </w:rPr>
        <w:t>3</w:t>
      </w:r>
      <w:r>
        <w:rPr>
          <w:spacing w:val="-7"/>
        </w:rPr>
        <w:t xml:space="preserve"> </w:t>
      </w:r>
      <w:r>
        <w:rPr>
          <w:spacing w:val="-2"/>
        </w:rPr>
        <w:t>Medicaid</w:t>
      </w:r>
      <w:r>
        <w:rPr>
          <w:spacing w:val="-5"/>
        </w:rPr>
        <w:t xml:space="preserve"> </w:t>
      </w:r>
      <w:r>
        <w:rPr>
          <w:spacing w:val="-2"/>
        </w:rPr>
        <w:t>Managed</w:t>
      </w:r>
      <w:r>
        <w:rPr>
          <w:spacing w:val="-6"/>
        </w:rPr>
        <w:t xml:space="preserve"> </w:t>
      </w:r>
      <w:r>
        <w:rPr>
          <w:spacing w:val="-2"/>
        </w:rPr>
        <w:t>Care</w:t>
      </w:r>
      <w:r>
        <w:rPr>
          <w:spacing w:val="-7"/>
        </w:rPr>
        <w:t xml:space="preserve"> </w:t>
      </w:r>
      <w:r>
        <w:rPr>
          <w:spacing w:val="-2"/>
        </w:rPr>
        <w:t>Rate</w:t>
      </w:r>
      <w:r>
        <w:rPr>
          <w:spacing w:val="-7"/>
        </w:rPr>
        <w:t xml:space="preserve"> </w:t>
      </w:r>
      <w:r>
        <w:rPr>
          <w:spacing w:val="-1"/>
        </w:rPr>
        <w:t>Development</w:t>
      </w:r>
      <w:r>
        <w:rPr>
          <w:spacing w:val="-6"/>
        </w:rPr>
        <w:t xml:space="preserve"> </w:t>
      </w:r>
      <w:r>
        <w:rPr>
          <w:spacing w:val="-1"/>
        </w:rPr>
        <w:t>Guide,</w:t>
      </w:r>
      <w:r>
        <w:rPr>
          <w:spacing w:val="-7"/>
        </w:rPr>
        <w:t xml:space="preserve"> </w:t>
      </w:r>
      <w:r>
        <w:rPr>
          <w:spacing w:val="-1"/>
        </w:rPr>
        <w:t>with</w:t>
      </w:r>
      <w:r>
        <w:rPr>
          <w:spacing w:val="-6"/>
        </w:rPr>
        <w:t xml:space="preserve"> </w:t>
      </w:r>
      <w:r>
        <w:rPr>
          <w:spacing w:val="-1"/>
        </w:rPr>
        <w:t>green</w:t>
      </w:r>
      <w:r>
        <w:rPr>
          <w:spacing w:val="-7"/>
        </w:rPr>
        <w:t xml:space="preserve"> </w:t>
      </w:r>
      <w:r>
        <w:rPr>
          <w:spacing w:val="-1"/>
        </w:rPr>
        <w:t>highlighting</w:t>
      </w:r>
      <w:r>
        <w:rPr>
          <w:spacing w:val="-7"/>
        </w:rPr>
        <w:t xml:space="preserve"> </w:t>
      </w:r>
      <w:r>
        <w:rPr>
          <w:spacing w:val="-1"/>
        </w:rPr>
        <w:t>that</w:t>
      </w:r>
      <w:r>
        <w:rPr>
          <w:spacing w:val="-6"/>
        </w:rPr>
        <w:t xml:space="preserve"> </w:t>
      </w:r>
      <w:r>
        <w:rPr>
          <w:spacing w:val="-1"/>
        </w:rPr>
        <w:t>indicates</w:t>
      </w:r>
      <w:r>
        <w:rPr>
          <w:spacing w:val="-7"/>
        </w:rPr>
        <w:t xml:space="preserve"> </w:t>
      </w:r>
      <w:r>
        <w:rPr>
          <w:spacing w:val="-1"/>
        </w:rPr>
        <w:t>language</w:t>
      </w:r>
      <w:r>
        <w:rPr>
          <w:spacing w:val="-47"/>
        </w:rPr>
        <w:t xml:space="preserve"> </w:t>
      </w:r>
      <w:r>
        <w:t>that</w:t>
      </w:r>
      <w:r>
        <w:rPr>
          <w:spacing w:val="-5"/>
        </w:rPr>
        <w:t xml:space="preserve"> </w:t>
      </w:r>
      <w:r>
        <w:t>has</w:t>
      </w:r>
      <w:r>
        <w:rPr>
          <w:spacing w:val="-4"/>
        </w:rPr>
        <w:t xml:space="preserve"> </w:t>
      </w:r>
      <w:r>
        <w:t>been</w:t>
      </w:r>
      <w:r>
        <w:rPr>
          <w:spacing w:val="-4"/>
        </w:rPr>
        <w:t xml:space="preserve"> </w:t>
      </w:r>
      <w:r>
        <w:t>altered</w:t>
      </w:r>
      <w:r>
        <w:rPr>
          <w:spacing w:val="-4"/>
        </w:rPr>
        <w:t xml:space="preserve"> </w:t>
      </w:r>
      <w:r>
        <w:t>or</w:t>
      </w:r>
      <w:r>
        <w:rPr>
          <w:spacing w:val="-6"/>
        </w:rPr>
        <w:t xml:space="preserve"> </w:t>
      </w:r>
      <w:r>
        <w:t>added.</w:t>
      </w:r>
    </w:p>
    <w:p w14:paraId="33C35BAC" w14:textId="77777777" w:rsidR="009A31A0" w:rsidRDefault="009A31A0">
      <w:pPr>
        <w:pStyle w:val="BodyText"/>
        <w:ind w:left="0"/>
        <w:rPr>
          <w:sz w:val="20"/>
        </w:rPr>
      </w:pPr>
    </w:p>
    <w:p w14:paraId="68A097B8" w14:textId="206D7EE2" w:rsidR="009A31A0" w:rsidRDefault="007D555B">
      <w:pPr>
        <w:pStyle w:val="Heading1"/>
      </w:pPr>
      <w:r>
        <w:rPr>
          <w:color w:val="0081E2"/>
        </w:rPr>
        <w:t>Key</w:t>
      </w:r>
      <w:r>
        <w:rPr>
          <w:color w:val="0081E2"/>
          <w:spacing w:val="-5"/>
        </w:rPr>
        <w:t xml:space="preserve"> </w:t>
      </w:r>
      <w:r w:rsidR="00A9474C">
        <w:rPr>
          <w:color w:val="0081E2"/>
        </w:rPr>
        <w:t>C</w:t>
      </w:r>
      <w:r>
        <w:rPr>
          <w:color w:val="0081E2"/>
        </w:rPr>
        <w:t>hanges</w:t>
      </w:r>
    </w:p>
    <w:p w14:paraId="0BAE91FB" w14:textId="77777777" w:rsidR="009A31A0" w:rsidRDefault="009A31A0">
      <w:pPr>
        <w:rPr>
          <w:sz w:val="18"/>
        </w:rPr>
      </w:pPr>
    </w:p>
    <w:p w14:paraId="0254BEDD" w14:textId="707A881C" w:rsidR="00224320" w:rsidRPr="00224320" w:rsidRDefault="00224320" w:rsidP="00F755C6">
      <w:pPr>
        <w:pStyle w:val="Heading2"/>
        <w:spacing w:before="0" w:after="120" w:line="259" w:lineRule="auto"/>
        <w:ind w:left="140" w:firstLine="0"/>
        <w:rPr>
          <w:sz w:val="20"/>
          <w:szCs w:val="20"/>
        </w:rPr>
      </w:pPr>
      <w:r w:rsidRPr="00224320">
        <w:rPr>
          <w:color w:val="39414D"/>
          <w:sz w:val="20"/>
          <w:szCs w:val="20"/>
        </w:rPr>
        <w:t xml:space="preserve">1. </w:t>
      </w:r>
      <w:r w:rsidR="00735492">
        <w:rPr>
          <w:color w:val="39414D"/>
          <w:sz w:val="20"/>
          <w:szCs w:val="20"/>
        </w:rPr>
        <w:t>Risk Mitigation Strategies</w:t>
      </w:r>
      <w:r w:rsidRPr="00224320">
        <w:rPr>
          <w:color w:val="39414D"/>
          <w:sz w:val="20"/>
          <w:szCs w:val="20"/>
        </w:rPr>
        <w:t xml:space="preserve"> </w:t>
      </w:r>
      <w:r w:rsidR="00C554C2" w:rsidRPr="00224320">
        <w:rPr>
          <w:color w:val="39414D"/>
          <w:sz w:val="20"/>
          <w:szCs w:val="20"/>
        </w:rPr>
        <w:t>[</w:t>
      </w:r>
      <w:r w:rsidR="00C554C2">
        <w:rPr>
          <w:color w:val="39414D"/>
          <w:sz w:val="20"/>
          <w:szCs w:val="20"/>
        </w:rPr>
        <w:t>Footnote 6]</w:t>
      </w:r>
    </w:p>
    <w:p w14:paraId="082AC449" w14:textId="2E52B5AF" w:rsidR="008A6522" w:rsidRDefault="00C554C2" w:rsidP="008A6522">
      <w:pPr>
        <w:spacing w:after="120" w:line="259" w:lineRule="auto"/>
        <w:ind w:left="140"/>
        <w:rPr>
          <w:sz w:val="18"/>
          <w:szCs w:val="18"/>
        </w:rPr>
      </w:pPr>
      <w:r w:rsidRPr="00C554C2">
        <w:rPr>
          <w:sz w:val="18"/>
          <w:szCs w:val="18"/>
        </w:rPr>
        <w:t>States planning to implement one or more risk mitigation strategy(</w:t>
      </w:r>
      <w:proofErr w:type="spellStart"/>
      <w:r w:rsidRPr="00C554C2">
        <w:rPr>
          <w:sz w:val="18"/>
          <w:szCs w:val="18"/>
        </w:rPr>
        <w:t>ies</w:t>
      </w:r>
      <w:proofErr w:type="spellEnd"/>
      <w:r w:rsidRPr="00C554C2">
        <w:rPr>
          <w:sz w:val="18"/>
          <w:szCs w:val="18"/>
        </w:rPr>
        <w:t>) for a future rating period must submit contract and rate certification documentation to CMS prior to the start of the rating period.</w:t>
      </w:r>
    </w:p>
    <w:p w14:paraId="32F83F49" w14:textId="5CC2A96C" w:rsidR="00224320" w:rsidRPr="00224320" w:rsidRDefault="00483851" w:rsidP="00483851">
      <w:pPr>
        <w:spacing w:after="120" w:line="259" w:lineRule="auto"/>
        <w:ind w:left="140"/>
        <w:rPr>
          <w:sz w:val="18"/>
          <w:szCs w:val="18"/>
        </w:rPr>
      </w:pPr>
      <w:r w:rsidRPr="00483851">
        <w:rPr>
          <w:sz w:val="18"/>
          <w:szCs w:val="18"/>
        </w:rPr>
        <w:t>This documentation must include contract and rate certification documents that describe the risk mitigation strategy included in the contract</w:t>
      </w:r>
      <w:r>
        <w:rPr>
          <w:sz w:val="18"/>
          <w:szCs w:val="18"/>
        </w:rPr>
        <w:t xml:space="preserve"> </w:t>
      </w:r>
      <w:r w:rsidRPr="00483851">
        <w:rPr>
          <w:sz w:val="18"/>
          <w:szCs w:val="18"/>
        </w:rPr>
        <w:t>between the state and the managed care plan</w:t>
      </w:r>
      <w:r w:rsidR="00575CC9">
        <w:rPr>
          <w:sz w:val="18"/>
          <w:szCs w:val="18"/>
        </w:rPr>
        <w:t>.</w:t>
      </w:r>
      <w:r w:rsidR="00CE20C6">
        <w:rPr>
          <w:sz w:val="18"/>
          <w:szCs w:val="18"/>
        </w:rPr>
        <w:t xml:space="preserve"> </w:t>
      </w:r>
      <w:ins w:id="2" w:author="Justin Chow" w:date="2022-04-27T14:43:00Z">
        <w:r w:rsidR="00495797" w:rsidRPr="009440D4">
          <w:rPr>
            <w:spacing w:val="-1"/>
            <w:sz w:val="18"/>
          </w:rPr>
          <w:t>Examples of risk mitigation include (but are</w:t>
        </w:r>
        <w:r w:rsidR="00495797">
          <w:rPr>
            <w:spacing w:val="-1"/>
            <w:sz w:val="18"/>
          </w:rPr>
          <w:t xml:space="preserve"> </w:t>
        </w:r>
        <w:r w:rsidR="00495797" w:rsidRPr="009440D4">
          <w:rPr>
            <w:spacing w:val="-1"/>
            <w:sz w:val="18"/>
          </w:rPr>
          <w:t>not limited to): reinsurance, stop loss limits, risk corridors, and a minimum MLR with a remittance.</w:t>
        </w:r>
        <w:r w:rsidR="00495797">
          <w:rPr>
            <w:spacing w:val="-1"/>
            <w:sz w:val="18"/>
          </w:rPr>
          <w:t xml:space="preserve"> </w:t>
        </w:r>
      </w:ins>
      <w:r w:rsidR="00987231" w:rsidRPr="00987231">
        <w:rPr>
          <w:sz w:val="18"/>
          <w:szCs w:val="18"/>
        </w:rPr>
        <w:t xml:space="preserve">CMS will accept </w:t>
      </w:r>
      <w:r>
        <w:rPr>
          <w:sz w:val="18"/>
          <w:szCs w:val="18"/>
        </w:rPr>
        <w:t>submissions of</w:t>
      </w:r>
      <w:r w:rsidR="00CE20C6">
        <w:rPr>
          <w:sz w:val="18"/>
          <w:szCs w:val="18"/>
        </w:rPr>
        <w:t xml:space="preserve"> draft managed care</w:t>
      </w:r>
      <w:r w:rsidR="00EA3423">
        <w:rPr>
          <w:sz w:val="18"/>
          <w:szCs w:val="18"/>
        </w:rPr>
        <w:t xml:space="preserve"> </w:t>
      </w:r>
      <w:r w:rsidR="00987231" w:rsidRPr="00987231">
        <w:rPr>
          <w:sz w:val="18"/>
          <w:szCs w:val="18"/>
        </w:rPr>
        <w:t xml:space="preserve">contract </w:t>
      </w:r>
      <w:r w:rsidR="00CE20C6">
        <w:rPr>
          <w:sz w:val="18"/>
          <w:szCs w:val="18"/>
        </w:rPr>
        <w:t>actions that may not reflect final full rate development</w:t>
      </w:r>
      <w:r w:rsidR="00FF117D">
        <w:rPr>
          <w:sz w:val="18"/>
          <w:szCs w:val="18"/>
        </w:rPr>
        <w:t>.</w:t>
      </w:r>
      <w:r w:rsidR="00987231" w:rsidRPr="00987231">
        <w:rPr>
          <w:sz w:val="18"/>
          <w:szCs w:val="18"/>
        </w:rPr>
        <w:t xml:space="preserve"> </w:t>
      </w:r>
      <w:r w:rsidRPr="00483851">
        <w:rPr>
          <w:sz w:val="18"/>
          <w:szCs w:val="18"/>
        </w:rPr>
        <w:t>The risk mitigation arrangement(s) in the final, executed contract and rate certification documents must be</w:t>
      </w:r>
      <w:r>
        <w:rPr>
          <w:sz w:val="18"/>
          <w:szCs w:val="18"/>
        </w:rPr>
        <w:t xml:space="preserve"> </w:t>
      </w:r>
      <w:r w:rsidRPr="00483851">
        <w:rPr>
          <w:sz w:val="18"/>
          <w:szCs w:val="18"/>
        </w:rPr>
        <w:t>unchanged from the prior submission to CMS for the risk mitigation arrangement(s)</w:t>
      </w:r>
      <w:r w:rsidR="005B1E93">
        <w:rPr>
          <w:sz w:val="18"/>
          <w:szCs w:val="18"/>
        </w:rPr>
        <w:t xml:space="preserve"> to be approvable under </w:t>
      </w:r>
      <w:r w:rsidR="005B1E93" w:rsidRPr="005B1E93">
        <w:rPr>
          <w:sz w:val="18"/>
          <w:szCs w:val="18"/>
        </w:rPr>
        <w:t>42 C.F.R.</w:t>
      </w:r>
      <w:r w:rsidR="005B1E93">
        <w:rPr>
          <w:sz w:val="18"/>
          <w:szCs w:val="18"/>
        </w:rPr>
        <w:t xml:space="preserve"> </w:t>
      </w:r>
      <w:r w:rsidR="005B1E93" w:rsidRPr="00B91FF2">
        <w:rPr>
          <w:sz w:val="18"/>
          <w:szCs w:val="18"/>
        </w:rPr>
        <w:t>§</w:t>
      </w:r>
      <w:r w:rsidR="005B1E93" w:rsidRPr="005B1E93">
        <w:rPr>
          <w:sz w:val="18"/>
          <w:szCs w:val="18"/>
        </w:rPr>
        <w:t xml:space="preserve"> 438.6(b)(1)</w:t>
      </w:r>
      <w:r w:rsidR="00987231" w:rsidRPr="00987231">
        <w:rPr>
          <w:sz w:val="18"/>
          <w:szCs w:val="18"/>
        </w:rPr>
        <w:t>.</w:t>
      </w:r>
    </w:p>
    <w:p w14:paraId="78A09EBF" w14:textId="7DABE85B"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2. </w:t>
      </w:r>
      <w:r w:rsidR="00735492">
        <w:rPr>
          <w:color w:val="39414D"/>
          <w:sz w:val="20"/>
          <w:szCs w:val="20"/>
        </w:rPr>
        <w:t xml:space="preserve">Appropriate Base Data </w:t>
      </w:r>
      <w:r w:rsidR="00C554C2" w:rsidRPr="00224320">
        <w:rPr>
          <w:color w:val="39414D"/>
          <w:sz w:val="20"/>
          <w:szCs w:val="20"/>
        </w:rPr>
        <w:t>[</w:t>
      </w:r>
      <w:r w:rsidR="00C554C2">
        <w:rPr>
          <w:color w:val="39414D"/>
          <w:sz w:val="20"/>
          <w:szCs w:val="20"/>
        </w:rPr>
        <w:t>Footnote 20]</w:t>
      </w:r>
    </w:p>
    <w:p w14:paraId="1B01517E" w14:textId="3BCC7D24" w:rsidR="00FB2390" w:rsidRDefault="00FB2390" w:rsidP="00FB2390">
      <w:pPr>
        <w:spacing w:after="120" w:line="259" w:lineRule="auto"/>
        <w:ind w:left="140"/>
        <w:rPr>
          <w:sz w:val="18"/>
          <w:szCs w:val="18"/>
        </w:rPr>
      </w:pPr>
      <w:r>
        <w:rPr>
          <w:sz w:val="18"/>
          <w:szCs w:val="18"/>
        </w:rPr>
        <w:t>One detailed example</w:t>
      </w:r>
      <w:r w:rsidR="00C554C2" w:rsidRPr="00C554C2">
        <w:rPr>
          <w:sz w:val="18"/>
          <w:szCs w:val="18"/>
        </w:rPr>
        <w:t xml:space="preserve"> </w:t>
      </w:r>
      <w:r>
        <w:rPr>
          <w:sz w:val="18"/>
          <w:szCs w:val="18"/>
        </w:rPr>
        <w:t>was</w:t>
      </w:r>
      <w:r w:rsidR="00C554C2" w:rsidRPr="00C554C2">
        <w:rPr>
          <w:sz w:val="18"/>
          <w:szCs w:val="18"/>
        </w:rPr>
        <w:t xml:space="preserve"> provided for how to meet the requirement for using the three </w:t>
      </w:r>
      <w:r w:rsidR="00C554C2" w:rsidRPr="00D7126F">
        <w:rPr>
          <w:b/>
          <w:bCs/>
          <w:sz w:val="18"/>
          <w:szCs w:val="18"/>
        </w:rPr>
        <w:t>most recent and complete years</w:t>
      </w:r>
      <w:r w:rsidR="00C554C2" w:rsidRPr="00C554C2">
        <w:rPr>
          <w:sz w:val="18"/>
          <w:szCs w:val="18"/>
        </w:rPr>
        <w:t xml:space="preserve"> prior to the rating period.</w:t>
      </w:r>
      <w:r>
        <w:rPr>
          <w:sz w:val="18"/>
          <w:szCs w:val="18"/>
        </w:rPr>
        <w:t xml:space="preserve"> The example is: </w:t>
      </w:r>
    </w:p>
    <w:p w14:paraId="1C8437BF" w14:textId="20B6E9E7" w:rsidR="00224320" w:rsidRPr="00224320" w:rsidRDefault="00BD3113" w:rsidP="00FB2390">
      <w:pPr>
        <w:spacing w:after="120" w:line="259" w:lineRule="auto"/>
        <w:ind w:left="720"/>
        <w:rPr>
          <w:sz w:val="18"/>
          <w:szCs w:val="18"/>
        </w:rPr>
      </w:pPr>
      <w:r>
        <w:rPr>
          <w:sz w:val="18"/>
          <w:szCs w:val="18"/>
        </w:rPr>
        <w:t>[…]</w:t>
      </w:r>
      <w:r w:rsidR="00FB2390" w:rsidRPr="00FB2390">
        <w:rPr>
          <w:sz w:val="18"/>
          <w:szCs w:val="18"/>
        </w:rPr>
        <w:t xml:space="preserve"> for rate setting activities in 2016 for CY 2017, the data used must at least include</w:t>
      </w:r>
      <w:r w:rsidR="00FB2390">
        <w:rPr>
          <w:sz w:val="18"/>
          <w:szCs w:val="18"/>
        </w:rPr>
        <w:t xml:space="preserve"> </w:t>
      </w:r>
      <w:r w:rsidR="00FB2390" w:rsidRPr="00FB2390">
        <w:rPr>
          <w:sz w:val="18"/>
          <w:szCs w:val="18"/>
        </w:rPr>
        <w:t>data from calendar year 2013 and later. We noted that while claims may not be finalized for 2015, we would expect</w:t>
      </w:r>
      <w:r w:rsidR="00FB2390">
        <w:rPr>
          <w:sz w:val="18"/>
          <w:szCs w:val="18"/>
        </w:rPr>
        <w:t xml:space="preserve"> </w:t>
      </w:r>
      <w:r w:rsidR="00FB2390" w:rsidRPr="00FB2390">
        <w:rPr>
          <w:sz w:val="18"/>
          <w:szCs w:val="18"/>
        </w:rPr>
        <w:t>the actuary to make appropriate and reasonable judgments as to whether 2013 or 2014 data, which would be</w:t>
      </w:r>
      <w:r w:rsidR="00FB2390">
        <w:rPr>
          <w:sz w:val="18"/>
          <w:szCs w:val="18"/>
        </w:rPr>
        <w:t xml:space="preserve"> </w:t>
      </w:r>
      <w:r w:rsidR="00FB2390" w:rsidRPr="00FB2390">
        <w:rPr>
          <w:sz w:val="18"/>
          <w:szCs w:val="18"/>
        </w:rPr>
        <w:t>complete, must account for a greater percentage of the base data set. We used a calendar year for ease of reference i</w:t>
      </w:r>
      <w:r w:rsidR="00FB2390">
        <w:rPr>
          <w:sz w:val="18"/>
          <w:szCs w:val="18"/>
        </w:rPr>
        <w:t xml:space="preserve">n </w:t>
      </w:r>
      <w:r w:rsidR="00FB2390" w:rsidRPr="00FB2390">
        <w:rPr>
          <w:sz w:val="18"/>
          <w:szCs w:val="18"/>
        </w:rPr>
        <w:t>the example, but a calendar year is interchangeable with the state’s contracting cycle period (for example, state fiscal</w:t>
      </w:r>
      <w:r w:rsidR="00FB2390">
        <w:rPr>
          <w:sz w:val="18"/>
          <w:szCs w:val="18"/>
        </w:rPr>
        <w:t xml:space="preserve"> </w:t>
      </w:r>
      <w:r w:rsidR="00FB2390" w:rsidRPr="00FB2390">
        <w:rPr>
          <w:sz w:val="18"/>
          <w:szCs w:val="18"/>
        </w:rPr>
        <w:t>year).</w:t>
      </w:r>
      <w:r w:rsidR="00F939A8">
        <w:rPr>
          <w:sz w:val="18"/>
          <w:szCs w:val="18"/>
        </w:rPr>
        <w:br/>
      </w:r>
    </w:p>
    <w:p w14:paraId="175B5CA0" w14:textId="2782F0B0"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3. </w:t>
      </w:r>
      <w:r w:rsidR="00735492">
        <w:rPr>
          <w:color w:val="39414D"/>
          <w:sz w:val="20"/>
          <w:szCs w:val="20"/>
        </w:rPr>
        <w:t xml:space="preserve">Risk </w:t>
      </w:r>
      <w:r w:rsidR="00A7345F">
        <w:rPr>
          <w:color w:val="39414D"/>
          <w:sz w:val="20"/>
          <w:szCs w:val="20"/>
        </w:rPr>
        <w:t xml:space="preserve">Sharing Arrangement Documentation </w:t>
      </w:r>
      <w:r w:rsidR="00C554C2" w:rsidRPr="00224320">
        <w:rPr>
          <w:color w:val="39414D"/>
          <w:sz w:val="20"/>
          <w:szCs w:val="20"/>
        </w:rPr>
        <w:t>[</w:t>
      </w:r>
      <w:r w:rsidR="00C554C2" w:rsidRPr="00BB5893">
        <w:rPr>
          <w:color w:val="39414D"/>
          <w:sz w:val="20"/>
          <w:szCs w:val="20"/>
        </w:rPr>
        <w:t>Section I.4.</w:t>
      </w:r>
      <w:r w:rsidR="00C554C2">
        <w:rPr>
          <w:color w:val="39414D"/>
          <w:sz w:val="20"/>
          <w:szCs w:val="20"/>
        </w:rPr>
        <w:t>C</w:t>
      </w:r>
      <w:r w:rsidR="00C554C2" w:rsidRPr="00BB5893">
        <w:rPr>
          <w:color w:val="39414D"/>
          <w:sz w:val="20"/>
          <w:szCs w:val="20"/>
        </w:rPr>
        <w:t>.ii</w:t>
      </w:r>
      <w:r w:rsidR="00C554C2">
        <w:rPr>
          <w:color w:val="39414D"/>
          <w:sz w:val="20"/>
          <w:szCs w:val="20"/>
        </w:rPr>
        <w:t>]</w:t>
      </w:r>
    </w:p>
    <w:p w14:paraId="79C119B4" w14:textId="2EE9AED0" w:rsidR="00740DFB" w:rsidRDefault="00C554C2" w:rsidP="00740DFB">
      <w:pPr>
        <w:spacing w:after="120" w:line="259" w:lineRule="auto"/>
        <w:ind w:left="140"/>
        <w:rPr>
          <w:sz w:val="18"/>
          <w:szCs w:val="18"/>
        </w:rPr>
      </w:pPr>
      <w:r w:rsidRPr="00C554C2">
        <w:rPr>
          <w:sz w:val="18"/>
          <w:szCs w:val="18"/>
        </w:rPr>
        <w:t xml:space="preserve">Additional documentation </w:t>
      </w:r>
      <w:r w:rsidR="00740DFB">
        <w:rPr>
          <w:sz w:val="18"/>
          <w:szCs w:val="18"/>
        </w:rPr>
        <w:t xml:space="preserve">is specified in the rate guide for an adequate description of risk sharing arrangements. This includes documentation that the </w:t>
      </w:r>
      <w:r w:rsidR="00740DFB" w:rsidRPr="00740DFB">
        <w:rPr>
          <w:sz w:val="18"/>
          <w:szCs w:val="18"/>
        </w:rPr>
        <w:t>risk-sharing arrangement is consistent</w:t>
      </w:r>
      <w:r w:rsidR="00740DFB">
        <w:rPr>
          <w:sz w:val="18"/>
          <w:szCs w:val="18"/>
        </w:rPr>
        <w:t xml:space="preserve"> w</w:t>
      </w:r>
      <w:r w:rsidR="00740DFB" w:rsidRPr="00740DFB">
        <w:rPr>
          <w:sz w:val="18"/>
          <w:szCs w:val="18"/>
        </w:rPr>
        <w:t>ith pricing assumptions used in capitation rate development</w:t>
      </w:r>
      <w:r w:rsidR="00740DFB">
        <w:rPr>
          <w:sz w:val="18"/>
          <w:szCs w:val="18"/>
        </w:rPr>
        <w:t xml:space="preserve">, and that the </w:t>
      </w:r>
      <w:r w:rsidR="00740DFB" w:rsidRPr="00740DFB">
        <w:rPr>
          <w:sz w:val="18"/>
          <w:szCs w:val="18"/>
        </w:rPr>
        <w:t>risk-sharing arrangement will not</w:t>
      </w:r>
      <w:r w:rsidR="00740DFB">
        <w:rPr>
          <w:sz w:val="18"/>
          <w:szCs w:val="18"/>
        </w:rPr>
        <w:t xml:space="preserve"> </w:t>
      </w:r>
      <w:r w:rsidR="00740DFB" w:rsidRPr="00740DFB">
        <w:rPr>
          <w:sz w:val="18"/>
          <w:szCs w:val="18"/>
        </w:rPr>
        <w:t>result in a remittance/payment if calculated based on pricing assumptions</w:t>
      </w:r>
      <w:r w:rsidR="00740DFB">
        <w:rPr>
          <w:sz w:val="18"/>
          <w:szCs w:val="18"/>
        </w:rPr>
        <w:t xml:space="preserve"> </w:t>
      </w:r>
      <w:r w:rsidR="00740DFB" w:rsidRPr="00740DFB">
        <w:rPr>
          <w:sz w:val="18"/>
          <w:szCs w:val="18"/>
        </w:rPr>
        <w:t>used in capitation rate development</w:t>
      </w:r>
      <w:r w:rsidR="00740DFB">
        <w:rPr>
          <w:sz w:val="18"/>
          <w:szCs w:val="18"/>
        </w:rPr>
        <w:t>.</w:t>
      </w:r>
    </w:p>
    <w:p w14:paraId="69CA1141" w14:textId="4BEDFF59"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4. </w:t>
      </w:r>
      <w:r w:rsidR="00735492">
        <w:rPr>
          <w:color w:val="39414D"/>
          <w:sz w:val="20"/>
          <w:szCs w:val="20"/>
        </w:rPr>
        <w:t xml:space="preserve">State </w:t>
      </w:r>
      <w:r w:rsidR="00A7345F">
        <w:rPr>
          <w:color w:val="39414D"/>
          <w:sz w:val="20"/>
          <w:szCs w:val="20"/>
        </w:rPr>
        <w:t xml:space="preserve">Directed Payments Documentation </w:t>
      </w:r>
      <w:r w:rsidR="00C554C2" w:rsidRPr="00224320">
        <w:rPr>
          <w:color w:val="39414D"/>
          <w:sz w:val="20"/>
          <w:szCs w:val="20"/>
        </w:rPr>
        <w:t>[</w:t>
      </w:r>
      <w:r w:rsidR="00C554C2" w:rsidRPr="00BB5893">
        <w:rPr>
          <w:color w:val="39414D"/>
          <w:sz w:val="20"/>
          <w:szCs w:val="20"/>
        </w:rPr>
        <w:t>Section I.4.D.ii</w:t>
      </w:r>
      <w:r w:rsidR="00C554C2">
        <w:rPr>
          <w:color w:val="39414D"/>
          <w:sz w:val="20"/>
          <w:szCs w:val="20"/>
        </w:rPr>
        <w:t>]</w:t>
      </w:r>
    </w:p>
    <w:p w14:paraId="3C7B0A96" w14:textId="7081F8F8" w:rsidR="00224320" w:rsidRPr="00224320" w:rsidRDefault="00C554C2" w:rsidP="00F755C6">
      <w:pPr>
        <w:spacing w:after="120" w:line="259" w:lineRule="auto"/>
        <w:ind w:left="140"/>
        <w:rPr>
          <w:sz w:val="18"/>
          <w:szCs w:val="18"/>
        </w:rPr>
      </w:pPr>
      <w:r w:rsidRPr="00C554C2">
        <w:rPr>
          <w:sz w:val="18"/>
          <w:szCs w:val="18"/>
        </w:rPr>
        <w:t>State directed payments that do not require prior approval should be included in the documentation for this section.</w:t>
      </w:r>
      <w:r w:rsidR="00B91FF2">
        <w:rPr>
          <w:sz w:val="18"/>
          <w:szCs w:val="18"/>
        </w:rPr>
        <w:t xml:space="preserve"> </w:t>
      </w:r>
      <w:r w:rsidR="00B91FF2" w:rsidRPr="00B91FF2">
        <w:rPr>
          <w:sz w:val="18"/>
          <w:szCs w:val="18"/>
        </w:rPr>
        <w:t>The rate certification and supporting documentation must confirm that there are no additional directed payments in the program that are not addressed in the certification including minimum fee schedules using Medicaid State plan approved rates as defined in 42 C.F.R. § 438.6(a).</w:t>
      </w:r>
      <w:r w:rsidR="00B91FF2">
        <w:rPr>
          <w:sz w:val="18"/>
          <w:szCs w:val="18"/>
        </w:rPr>
        <w:t xml:space="preserve"> </w:t>
      </w:r>
      <w:r w:rsidR="00F755C6">
        <w:rPr>
          <w:sz w:val="18"/>
          <w:szCs w:val="18"/>
        </w:rPr>
        <w:br/>
      </w:r>
    </w:p>
    <w:p w14:paraId="79CF545A" w14:textId="06C34158" w:rsidR="00224320" w:rsidRDefault="00224320">
      <w:pPr>
        <w:rPr>
          <w:sz w:val="18"/>
        </w:rPr>
        <w:sectPr w:rsidR="00224320">
          <w:headerReference w:type="default" r:id="rId9"/>
          <w:footerReference w:type="default" r:id="rId10"/>
          <w:pgSz w:w="12240" w:h="15840"/>
          <w:pgMar w:top="980" w:right="580" w:bottom="1160" w:left="580" w:header="792" w:footer="966" w:gutter="0"/>
          <w:cols w:space="720"/>
        </w:sectPr>
      </w:pPr>
    </w:p>
    <w:p w14:paraId="4309090B" w14:textId="77777777" w:rsidR="009A31A0" w:rsidRDefault="009A31A0">
      <w:pPr>
        <w:pStyle w:val="BodyText"/>
        <w:ind w:left="0"/>
        <w:rPr>
          <w:sz w:val="20"/>
        </w:rPr>
      </w:pPr>
    </w:p>
    <w:p w14:paraId="4CACC31C" w14:textId="01D7EFBE" w:rsidR="009A31A0" w:rsidRPr="00F755C6" w:rsidRDefault="00F755C6">
      <w:pPr>
        <w:pStyle w:val="Heading1"/>
        <w:rPr>
          <w:sz w:val="12"/>
          <w:szCs w:val="12"/>
        </w:rPr>
      </w:pPr>
      <w:r>
        <w:rPr>
          <w:color w:val="0081E2"/>
        </w:rPr>
        <w:t>Other Notable</w:t>
      </w:r>
      <w:r w:rsidR="007D555B">
        <w:rPr>
          <w:color w:val="0081E2"/>
          <w:spacing w:val="-3"/>
        </w:rPr>
        <w:t xml:space="preserve"> </w:t>
      </w:r>
      <w:r>
        <w:rPr>
          <w:color w:val="0081E2"/>
        </w:rPr>
        <w:t>I</w:t>
      </w:r>
      <w:r w:rsidR="007D555B">
        <w:rPr>
          <w:color w:val="0081E2"/>
        </w:rPr>
        <w:t>tems</w:t>
      </w:r>
      <w:r>
        <w:rPr>
          <w:color w:val="0081E2"/>
        </w:rPr>
        <w:br/>
      </w:r>
    </w:p>
    <w:p w14:paraId="56C58D23" w14:textId="3BA04F36"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1. </w:t>
      </w:r>
      <w:r w:rsidR="008A6522">
        <w:rPr>
          <w:color w:val="39414D"/>
          <w:sz w:val="20"/>
          <w:szCs w:val="20"/>
        </w:rPr>
        <w:t>Compliance</w:t>
      </w:r>
      <w:r w:rsidR="00D6007E">
        <w:rPr>
          <w:color w:val="39414D"/>
          <w:sz w:val="20"/>
          <w:szCs w:val="20"/>
        </w:rPr>
        <w:t xml:space="preserve"> [Footnote 4]</w:t>
      </w:r>
    </w:p>
    <w:p w14:paraId="73C45812" w14:textId="3610CECB" w:rsidR="00F755C6" w:rsidRPr="00F755C6" w:rsidRDefault="00D6007E" w:rsidP="00F755C6">
      <w:pPr>
        <w:ind w:left="139"/>
        <w:rPr>
          <w:sz w:val="18"/>
          <w:szCs w:val="18"/>
        </w:rPr>
      </w:pPr>
      <w:r w:rsidRPr="00D6007E">
        <w:rPr>
          <w:sz w:val="18"/>
          <w:szCs w:val="18"/>
        </w:rPr>
        <w:t>This footnote was added to indicate CMS will evaluate if addendums to the rate guide are necessary if any new federal requirements are implemented</w:t>
      </w:r>
      <w:r>
        <w:rPr>
          <w:sz w:val="18"/>
          <w:szCs w:val="18"/>
        </w:rPr>
        <w:t>.</w:t>
      </w:r>
      <w:r w:rsidR="00863BAA">
        <w:rPr>
          <w:sz w:val="18"/>
          <w:szCs w:val="18"/>
        </w:rPr>
        <w:t xml:space="preserve"> </w:t>
      </w:r>
      <w:r w:rsidR="00F755C6">
        <w:rPr>
          <w:rStyle w:val="Emphasis"/>
          <w:sz w:val="18"/>
          <w:szCs w:val="18"/>
        </w:rPr>
        <w:br/>
      </w:r>
    </w:p>
    <w:p w14:paraId="4E739B02" w14:textId="22C84F55"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2. </w:t>
      </w:r>
      <w:r w:rsidR="008A6522">
        <w:rPr>
          <w:color w:val="39414D"/>
          <w:sz w:val="20"/>
          <w:szCs w:val="20"/>
        </w:rPr>
        <w:t xml:space="preserve">COVID-19 Public Health Emergency Assumptions </w:t>
      </w:r>
      <w:r w:rsidR="00D6007E">
        <w:rPr>
          <w:color w:val="39414D"/>
          <w:sz w:val="20"/>
          <w:szCs w:val="20"/>
        </w:rPr>
        <w:t>[</w:t>
      </w:r>
      <w:r w:rsidR="00D6007E" w:rsidRPr="00BB5893">
        <w:rPr>
          <w:color w:val="39414D"/>
          <w:sz w:val="20"/>
          <w:szCs w:val="20"/>
        </w:rPr>
        <w:t>Section I.1.A.xii</w:t>
      </w:r>
      <w:r w:rsidR="00D6007E">
        <w:rPr>
          <w:color w:val="39414D"/>
          <w:sz w:val="20"/>
          <w:szCs w:val="20"/>
        </w:rPr>
        <w:t>]</w:t>
      </w:r>
    </w:p>
    <w:p w14:paraId="440E67EE" w14:textId="3358BBB3" w:rsidR="00F755C6" w:rsidRPr="00863BAA" w:rsidRDefault="00C554C2" w:rsidP="00863BAA">
      <w:pPr>
        <w:ind w:left="139"/>
        <w:rPr>
          <w:sz w:val="18"/>
          <w:szCs w:val="18"/>
        </w:rPr>
      </w:pPr>
      <w:r w:rsidRPr="00863BAA">
        <w:rPr>
          <w:sz w:val="18"/>
          <w:szCs w:val="18"/>
        </w:rPr>
        <w:t>The actuary should describe the rationale for any applicable assumptions included or not included in the rate development related to the COVID-19 PHE.</w:t>
      </w:r>
      <w:r w:rsidR="00863BAA" w:rsidRPr="00863BAA">
        <w:rPr>
          <w:sz w:val="18"/>
          <w:szCs w:val="18"/>
        </w:rPr>
        <w:t xml:space="preserve"> Differing from the previous rate setting guidance, actuaries must reflect on  </w:t>
      </w:r>
      <w:r w:rsidR="007800ED">
        <w:rPr>
          <w:sz w:val="18"/>
          <w:szCs w:val="18"/>
        </w:rPr>
        <w:t xml:space="preserve">all applicable assumptions </w:t>
      </w:r>
      <w:r w:rsidR="00863BAA" w:rsidRPr="00863BAA">
        <w:rPr>
          <w:sz w:val="18"/>
          <w:szCs w:val="18"/>
        </w:rPr>
        <w:t xml:space="preserve">that </w:t>
      </w:r>
      <w:r w:rsidR="007800ED">
        <w:rPr>
          <w:sz w:val="18"/>
          <w:szCs w:val="18"/>
        </w:rPr>
        <w:t>are</w:t>
      </w:r>
      <w:r w:rsidR="00863BAA" w:rsidRPr="00863BAA">
        <w:rPr>
          <w:sz w:val="18"/>
          <w:szCs w:val="18"/>
        </w:rPr>
        <w:t xml:space="preserve"> related to the COVID-19 PHE within the rate certification</w:t>
      </w:r>
      <w:r w:rsidR="00D7126F">
        <w:rPr>
          <w:sz w:val="18"/>
          <w:szCs w:val="18"/>
        </w:rPr>
        <w:t>.</w:t>
      </w:r>
      <w:r w:rsidR="00F755C6" w:rsidRPr="00863BAA">
        <w:rPr>
          <w:rStyle w:val="Emphasis"/>
          <w:sz w:val="18"/>
          <w:szCs w:val="18"/>
        </w:rPr>
        <w:br/>
      </w:r>
    </w:p>
    <w:p w14:paraId="77B5E4E2" w14:textId="01B0267C"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3. </w:t>
      </w:r>
      <w:r w:rsidR="008A6522">
        <w:rPr>
          <w:color w:val="39414D"/>
          <w:sz w:val="20"/>
          <w:szCs w:val="20"/>
        </w:rPr>
        <w:t xml:space="preserve">COVID-19 Public Health Emergency Approach </w:t>
      </w:r>
      <w:r w:rsidR="00D6007E">
        <w:rPr>
          <w:color w:val="39414D"/>
          <w:sz w:val="20"/>
          <w:szCs w:val="20"/>
        </w:rPr>
        <w:t>[</w:t>
      </w:r>
      <w:r w:rsidR="00D6007E" w:rsidRPr="00BB5893">
        <w:rPr>
          <w:color w:val="39414D"/>
          <w:sz w:val="20"/>
          <w:szCs w:val="20"/>
        </w:rPr>
        <w:t>Section I.1.</w:t>
      </w:r>
      <w:r w:rsidR="004C50CC">
        <w:rPr>
          <w:color w:val="39414D"/>
          <w:sz w:val="20"/>
          <w:szCs w:val="20"/>
        </w:rPr>
        <w:t>B</w:t>
      </w:r>
      <w:r w:rsidR="00D6007E" w:rsidRPr="00BB5893">
        <w:rPr>
          <w:color w:val="39414D"/>
          <w:sz w:val="20"/>
          <w:szCs w:val="20"/>
        </w:rPr>
        <w:t>.x</w:t>
      </w:r>
      <w:r w:rsidR="00D6007E">
        <w:rPr>
          <w:color w:val="39414D"/>
          <w:sz w:val="20"/>
          <w:szCs w:val="20"/>
        </w:rPr>
        <w:t>]</w:t>
      </w:r>
    </w:p>
    <w:p w14:paraId="2357DC12" w14:textId="0CA28669" w:rsidR="00863BAA" w:rsidRDefault="00C554C2" w:rsidP="008A6522">
      <w:pPr>
        <w:ind w:left="139"/>
        <w:rPr>
          <w:sz w:val="18"/>
          <w:szCs w:val="18"/>
        </w:rPr>
      </w:pPr>
      <w:r w:rsidRPr="00C554C2">
        <w:rPr>
          <w:sz w:val="18"/>
          <w:szCs w:val="18"/>
        </w:rPr>
        <w:t xml:space="preserve">Examples of certain assumptions were requested regarding </w:t>
      </w:r>
      <w:r w:rsidR="00BB6340">
        <w:rPr>
          <w:sz w:val="18"/>
          <w:szCs w:val="18"/>
        </w:rPr>
        <w:t xml:space="preserve">the </w:t>
      </w:r>
      <w:r w:rsidRPr="00C554C2">
        <w:rPr>
          <w:sz w:val="18"/>
          <w:szCs w:val="18"/>
        </w:rPr>
        <w:t>COVID-19 PHE.</w:t>
      </w:r>
      <w:r w:rsidR="00863BAA">
        <w:rPr>
          <w:sz w:val="18"/>
          <w:szCs w:val="18"/>
        </w:rPr>
        <w:t xml:space="preserve"> </w:t>
      </w:r>
      <w:r w:rsidR="00863BAA" w:rsidRPr="00863BAA">
        <w:rPr>
          <w:sz w:val="18"/>
          <w:szCs w:val="18"/>
        </w:rPr>
        <w:t>The added terminology here from the previous 2021-2022 guidance is centered around the detailed description and information regarding utilization, enrollment, deferred caseload, vaccinations, or treatments, etc. that must be added to the rate certification to show added support for the rate setting process.</w:t>
      </w:r>
    </w:p>
    <w:p w14:paraId="4361AAC4" w14:textId="77777777" w:rsidR="00863BAA" w:rsidRDefault="00863BAA" w:rsidP="00BF73E1">
      <w:pPr>
        <w:rPr>
          <w:sz w:val="18"/>
          <w:szCs w:val="18"/>
        </w:rPr>
      </w:pPr>
    </w:p>
    <w:p w14:paraId="5DB963CA" w14:textId="79983E1A" w:rsidR="00F755C6" w:rsidRPr="00F755C6" w:rsidRDefault="004C50CC" w:rsidP="00863BAA">
      <w:pPr>
        <w:ind w:left="139"/>
        <w:rPr>
          <w:sz w:val="18"/>
          <w:szCs w:val="18"/>
        </w:rPr>
      </w:pPr>
      <w:r>
        <w:rPr>
          <w:rStyle w:val="Emphasis"/>
          <w:color w:val="auto"/>
          <w:sz w:val="18"/>
          <w:szCs w:val="18"/>
        </w:rPr>
        <w:t>Additional documentation must include a</w:t>
      </w:r>
      <w:r w:rsidR="00863BAA" w:rsidRPr="00863BAA">
        <w:rPr>
          <w:rStyle w:val="Emphasis"/>
          <w:color w:val="auto"/>
          <w:sz w:val="18"/>
          <w:szCs w:val="18"/>
        </w:rPr>
        <w:t xml:space="preserve"> description of how the capitation rates account for the direct and indirect impacts of the COVID-19 </w:t>
      </w:r>
      <w:r w:rsidR="00BB6340">
        <w:rPr>
          <w:rStyle w:val="Emphasis"/>
          <w:color w:val="auto"/>
          <w:sz w:val="18"/>
          <w:szCs w:val="18"/>
        </w:rPr>
        <w:t>PHE</w:t>
      </w:r>
      <w:r w:rsidR="00863BAA" w:rsidRPr="00863BAA">
        <w:rPr>
          <w:rStyle w:val="Emphasis"/>
          <w:color w:val="auto"/>
          <w:sz w:val="18"/>
          <w:szCs w:val="18"/>
        </w:rPr>
        <w:t xml:space="preserve"> including but not limited to changes in acuity of the covered population due to enrollment changes, changes in utilization of services, COVID-19 testing, new treatments and vaccines, deferred care, expanded coverage of telehealth, etc.</w:t>
      </w:r>
      <w:r w:rsidR="00863BAA">
        <w:rPr>
          <w:rStyle w:val="Emphasis"/>
          <w:color w:val="auto"/>
          <w:sz w:val="18"/>
          <w:szCs w:val="18"/>
        </w:rPr>
        <w:t xml:space="preserve"> </w:t>
      </w:r>
      <w:r w:rsidR="00863BAA" w:rsidRPr="00863BAA">
        <w:rPr>
          <w:rStyle w:val="Emphasis"/>
          <w:color w:val="auto"/>
          <w:sz w:val="18"/>
          <w:szCs w:val="18"/>
        </w:rPr>
        <w:t>A</w:t>
      </w:r>
      <w:r>
        <w:rPr>
          <w:rStyle w:val="Emphasis"/>
          <w:color w:val="auto"/>
          <w:sz w:val="18"/>
          <w:szCs w:val="18"/>
        </w:rPr>
        <w:t>dditionally, documentation must include</w:t>
      </w:r>
      <w:r w:rsidR="00863BAA" w:rsidRPr="00863BAA">
        <w:rPr>
          <w:rStyle w:val="Emphasis"/>
          <w:color w:val="auto"/>
          <w:sz w:val="18"/>
          <w:szCs w:val="18"/>
        </w:rPr>
        <w:t xml:space="preserve"> description of any COVID-19 related costs that are covered on a non-risk basis outside of the capitation rates (COVID-19 testing, vaccines, treatments, etc.).</w:t>
      </w:r>
      <w:r w:rsidR="00F755C6">
        <w:rPr>
          <w:rStyle w:val="Emphasis"/>
          <w:sz w:val="18"/>
          <w:szCs w:val="18"/>
        </w:rPr>
        <w:br/>
      </w:r>
    </w:p>
    <w:p w14:paraId="2C36212A" w14:textId="5852D955" w:rsidR="00F755C6" w:rsidRPr="00F755C6" w:rsidRDefault="00F755C6" w:rsidP="00F755C6">
      <w:pPr>
        <w:pStyle w:val="Heading2"/>
        <w:spacing w:before="0" w:after="120" w:line="259" w:lineRule="auto"/>
        <w:ind w:left="140" w:firstLine="0"/>
      </w:pPr>
      <w:r w:rsidRPr="00F755C6">
        <w:rPr>
          <w:color w:val="39414D"/>
          <w:sz w:val="20"/>
          <w:szCs w:val="20"/>
        </w:rPr>
        <w:t xml:space="preserve">4. </w:t>
      </w:r>
      <w:r w:rsidR="008A6522">
        <w:rPr>
          <w:color w:val="39414D"/>
          <w:sz w:val="20"/>
          <w:szCs w:val="20"/>
        </w:rPr>
        <w:t xml:space="preserve">Pass-through Payments </w:t>
      </w:r>
      <w:r w:rsidR="00D6007E">
        <w:rPr>
          <w:color w:val="39414D"/>
          <w:sz w:val="20"/>
          <w:szCs w:val="20"/>
        </w:rPr>
        <w:t>Effective July 1, 2022 [Footnote</w:t>
      </w:r>
      <w:r w:rsidR="00BF73E1">
        <w:rPr>
          <w:color w:val="39414D"/>
          <w:sz w:val="20"/>
          <w:szCs w:val="20"/>
        </w:rPr>
        <w:t>s 32 -</w:t>
      </w:r>
      <w:r w:rsidR="00D6007E">
        <w:rPr>
          <w:color w:val="39414D"/>
          <w:sz w:val="20"/>
          <w:szCs w:val="20"/>
        </w:rPr>
        <w:t xml:space="preserve"> 34]</w:t>
      </w:r>
    </w:p>
    <w:p w14:paraId="5E0A3FFB" w14:textId="3BFA6E48" w:rsidR="00752522" w:rsidRDefault="00BF73E1" w:rsidP="00752522">
      <w:pPr>
        <w:ind w:left="139"/>
        <w:rPr>
          <w:sz w:val="18"/>
          <w:szCs w:val="18"/>
        </w:rPr>
      </w:pPr>
      <w:r w:rsidRPr="00BF73E1">
        <w:rPr>
          <w:sz w:val="18"/>
          <w:szCs w:val="18"/>
        </w:rPr>
        <w:t>Pass-through payments to hospitals must comply with the requirements of 42 C.F.R. § 438.6(d)</w:t>
      </w:r>
      <w:r w:rsidR="00752522">
        <w:rPr>
          <w:sz w:val="18"/>
          <w:szCs w:val="18"/>
        </w:rPr>
        <w:t>(1)</w:t>
      </w:r>
      <w:r w:rsidRPr="00BF73E1">
        <w:rPr>
          <w:sz w:val="18"/>
          <w:szCs w:val="18"/>
        </w:rPr>
        <w:t>.</w:t>
      </w:r>
      <w:r w:rsidR="00752522">
        <w:rPr>
          <w:sz w:val="18"/>
          <w:szCs w:val="18"/>
        </w:rPr>
        <w:t xml:space="preserve"> Pass-through payments </w:t>
      </w:r>
      <w:r w:rsidR="00FA4861">
        <w:rPr>
          <w:sz w:val="18"/>
          <w:szCs w:val="18"/>
        </w:rPr>
        <w:t>are</w:t>
      </w:r>
      <w:r w:rsidR="00752522">
        <w:rPr>
          <w:sz w:val="18"/>
          <w:szCs w:val="18"/>
        </w:rPr>
        <w:t xml:space="preserve"> described as required payments that are not directly tied to utilization or outcomes based on utilization during the rating period of the contract.</w:t>
      </w:r>
      <w:r>
        <w:rPr>
          <w:sz w:val="18"/>
          <w:szCs w:val="18"/>
        </w:rPr>
        <w:t xml:space="preserve"> </w:t>
      </w:r>
      <w:r w:rsidR="00752522" w:rsidRPr="006D14C3">
        <w:rPr>
          <w:sz w:val="18"/>
          <w:szCs w:val="18"/>
        </w:rPr>
        <w:t xml:space="preserve">In accordance with 42 C.F.R. § 438.6(d)(5), for rating periods beginning on or after July 1, 2022, </w:t>
      </w:r>
      <w:r w:rsidR="00752522" w:rsidRPr="00C554C2">
        <w:rPr>
          <w:sz w:val="18"/>
          <w:szCs w:val="18"/>
        </w:rPr>
        <w:t>states cannot require pass-through payments for</w:t>
      </w:r>
      <w:r w:rsidR="00752522">
        <w:rPr>
          <w:sz w:val="18"/>
          <w:szCs w:val="18"/>
        </w:rPr>
        <w:t xml:space="preserve"> physicians or nursing facilities after</w:t>
      </w:r>
      <w:r w:rsidR="00752522" w:rsidRPr="00C554C2">
        <w:rPr>
          <w:sz w:val="18"/>
          <w:szCs w:val="18"/>
        </w:rPr>
        <w:t xml:space="preserve"> July 1, 202</w:t>
      </w:r>
      <w:r w:rsidR="00752522">
        <w:rPr>
          <w:sz w:val="18"/>
          <w:szCs w:val="18"/>
        </w:rPr>
        <w:t>2, as the transition period has ended</w:t>
      </w:r>
      <w:r w:rsidR="00752522" w:rsidRPr="00C554C2">
        <w:rPr>
          <w:sz w:val="18"/>
          <w:szCs w:val="18"/>
        </w:rPr>
        <w:t>.</w:t>
      </w:r>
    </w:p>
    <w:p w14:paraId="34633C3A" w14:textId="4A4561E4" w:rsidR="00752522" w:rsidRDefault="00752522" w:rsidP="008A6522">
      <w:pPr>
        <w:ind w:left="139"/>
        <w:rPr>
          <w:sz w:val="18"/>
          <w:szCs w:val="18"/>
        </w:rPr>
      </w:pPr>
    </w:p>
    <w:p w14:paraId="39BDCB23" w14:textId="2492D804" w:rsidR="00F464E4" w:rsidRPr="00F755C6" w:rsidRDefault="00F464E4" w:rsidP="00F464E4">
      <w:pPr>
        <w:pStyle w:val="Heading2"/>
        <w:spacing w:before="0" w:after="120" w:line="259" w:lineRule="auto"/>
        <w:ind w:left="140" w:firstLine="0"/>
      </w:pPr>
      <w:r>
        <w:rPr>
          <w:color w:val="39414D"/>
          <w:sz w:val="20"/>
          <w:szCs w:val="20"/>
        </w:rPr>
        <w:t>5</w:t>
      </w:r>
      <w:r w:rsidRPr="00F755C6">
        <w:rPr>
          <w:color w:val="39414D"/>
          <w:sz w:val="20"/>
          <w:szCs w:val="20"/>
        </w:rPr>
        <w:t xml:space="preserve">. </w:t>
      </w:r>
      <w:r>
        <w:rPr>
          <w:color w:val="39414D"/>
          <w:sz w:val="20"/>
          <w:szCs w:val="20"/>
        </w:rPr>
        <w:t xml:space="preserve">Pass-through Payments </w:t>
      </w:r>
      <w:r w:rsidR="00A7345F">
        <w:rPr>
          <w:color w:val="39414D"/>
          <w:sz w:val="20"/>
          <w:szCs w:val="20"/>
        </w:rPr>
        <w:t>to Hospitals Percentage Change</w:t>
      </w:r>
      <w:r>
        <w:rPr>
          <w:color w:val="39414D"/>
          <w:sz w:val="20"/>
          <w:szCs w:val="20"/>
        </w:rPr>
        <w:t xml:space="preserve"> [Section I.4.E.i.</w:t>
      </w:r>
      <w:r w:rsidR="00752522">
        <w:rPr>
          <w:color w:val="39414D"/>
          <w:sz w:val="20"/>
          <w:szCs w:val="20"/>
        </w:rPr>
        <w:t>(</w:t>
      </w:r>
      <w:r>
        <w:rPr>
          <w:color w:val="39414D"/>
          <w:sz w:val="20"/>
          <w:szCs w:val="20"/>
        </w:rPr>
        <w:t>c</w:t>
      </w:r>
      <w:r w:rsidR="00752522">
        <w:rPr>
          <w:color w:val="39414D"/>
          <w:sz w:val="20"/>
          <w:szCs w:val="20"/>
        </w:rPr>
        <w:t>)</w:t>
      </w:r>
      <w:r>
        <w:rPr>
          <w:color w:val="39414D"/>
          <w:sz w:val="20"/>
          <w:szCs w:val="20"/>
        </w:rPr>
        <w:t>]</w:t>
      </w:r>
    </w:p>
    <w:p w14:paraId="5352D444" w14:textId="300D6F1E" w:rsidR="00752522" w:rsidRDefault="00752522" w:rsidP="00752522">
      <w:pPr>
        <w:ind w:left="139"/>
        <w:rPr>
          <w:sz w:val="18"/>
          <w:szCs w:val="18"/>
        </w:rPr>
      </w:pPr>
      <w:r w:rsidRPr="00BF73E1">
        <w:rPr>
          <w:sz w:val="18"/>
          <w:szCs w:val="18"/>
        </w:rPr>
        <w:t>In accordance with 42 C.F.R. § 438.6(d)(3), the aggregate pass-through payments to hospitals may not exceed the lesser of: (1) 50 percent of the base amount; or (2) the total dollar amount of pass-through payments to hospitals identified in the managed care contract(s) and rate certification(s) used to meet the requirement of 42 C.F.R. § 438.6(d)(1)(</w:t>
      </w:r>
      <w:proofErr w:type="spellStart"/>
      <w:r w:rsidRPr="00BF73E1">
        <w:rPr>
          <w:sz w:val="18"/>
          <w:szCs w:val="18"/>
        </w:rPr>
        <w:t>i</w:t>
      </w:r>
      <w:proofErr w:type="spellEnd"/>
      <w:r w:rsidRPr="00BF73E1">
        <w:rPr>
          <w:sz w:val="18"/>
          <w:szCs w:val="18"/>
        </w:rPr>
        <w:t>).</w:t>
      </w:r>
      <w:r>
        <w:rPr>
          <w:sz w:val="18"/>
          <w:szCs w:val="18"/>
        </w:rPr>
        <w:t xml:space="preserve"> </w:t>
      </w:r>
      <w:r w:rsidR="00FA4861">
        <w:rPr>
          <w:sz w:val="18"/>
          <w:szCs w:val="18"/>
        </w:rPr>
        <w:t xml:space="preserve">This was changed from </w:t>
      </w:r>
      <w:r w:rsidR="00FA4861" w:rsidRPr="00BF73E1">
        <w:rPr>
          <w:sz w:val="18"/>
          <w:szCs w:val="18"/>
        </w:rPr>
        <w:t>the lesser of 70 percent of the base amount</w:t>
      </w:r>
      <w:r w:rsidR="00FA4861">
        <w:rPr>
          <w:sz w:val="18"/>
          <w:szCs w:val="18"/>
        </w:rPr>
        <w:t xml:space="preserve"> </w:t>
      </w:r>
      <w:r w:rsidR="00FA4861" w:rsidRPr="00BF73E1">
        <w:rPr>
          <w:sz w:val="18"/>
          <w:szCs w:val="18"/>
        </w:rPr>
        <w:t xml:space="preserve">from the 2021-2022 </w:t>
      </w:r>
      <w:r w:rsidR="00FA4861">
        <w:rPr>
          <w:sz w:val="18"/>
          <w:szCs w:val="18"/>
        </w:rPr>
        <w:t>rate guide.</w:t>
      </w:r>
    </w:p>
    <w:p w14:paraId="57B09CE6" w14:textId="77777777" w:rsidR="00F464E4" w:rsidRDefault="00F464E4" w:rsidP="008A6522">
      <w:pPr>
        <w:ind w:left="139"/>
        <w:rPr>
          <w:sz w:val="18"/>
          <w:szCs w:val="18"/>
        </w:rPr>
      </w:pPr>
    </w:p>
    <w:p w14:paraId="6C5CC4A2" w14:textId="0C680B61" w:rsidR="00F755C6" w:rsidRDefault="00F755C6" w:rsidP="00F755C6">
      <w:pPr>
        <w:widowControl/>
        <w:autoSpaceDE/>
        <w:autoSpaceDN/>
        <w:spacing w:after="160" w:line="259" w:lineRule="auto"/>
        <w:rPr>
          <w:sz w:val="18"/>
          <w:szCs w:val="18"/>
        </w:rPr>
      </w:pPr>
    </w:p>
    <w:p w14:paraId="2364982B" w14:textId="652E6CC1" w:rsidR="00F755C6" w:rsidRDefault="00F755C6" w:rsidP="00F755C6">
      <w:pPr>
        <w:widowControl/>
        <w:autoSpaceDE/>
        <w:autoSpaceDN/>
        <w:spacing w:after="160" w:line="259" w:lineRule="auto"/>
        <w:rPr>
          <w:sz w:val="18"/>
          <w:szCs w:val="18"/>
        </w:rPr>
      </w:pPr>
    </w:p>
    <w:p w14:paraId="410F1EBA" w14:textId="7C1A8DA6" w:rsidR="00F755C6" w:rsidRDefault="00F755C6" w:rsidP="00F755C6">
      <w:pPr>
        <w:widowControl/>
        <w:autoSpaceDE/>
        <w:autoSpaceDN/>
        <w:spacing w:after="160" w:line="259" w:lineRule="auto"/>
        <w:rPr>
          <w:sz w:val="18"/>
          <w:szCs w:val="18"/>
        </w:rPr>
      </w:pPr>
    </w:p>
    <w:p w14:paraId="4F796D6B" w14:textId="006771E6" w:rsidR="00A7345F" w:rsidRDefault="00A7345F" w:rsidP="00F755C6">
      <w:pPr>
        <w:widowControl/>
        <w:autoSpaceDE/>
        <w:autoSpaceDN/>
        <w:spacing w:after="160" w:line="259" w:lineRule="auto"/>
      </w:pPr>
    </w:p>
    <w:p w14:paraId="1B8937BC" w14:textId="7A2BDD18" w:rsidR="00A7345F" w:rsidRDefault="00A7345F" w:rsidP="00F755C6">
      <w:pPr>
        <w:widowControl/>
        <w:autoSpaceDE/>
        <w:autoSpaceDN/>
        <w:spacing w:after="160" w:line="259" w:lineRule="auto"/>
      </w:pPr>
    </w:p>
    <w:p w14:paraId="7FCDD9FA" w14:textId="17303A31" w:rsidR="00A7345F" w:rsidRDefault="00A7345F" w:rsidP="00F755C6">
      <w:pPr>
        <w:widowControl/>
        <w:autoSpaceDE/>
        <w:autoSpaceDN/>
        <w:spacing w:after="160" w:line="259" w:lineRule="auto"/>
      </w:pPr>
    </w:p>
    <w:p w14:paraId="303532B5" w14:textId="77777777" w:rsidR="00A7345F" w:rsidRDefault="00A7345F" w:rsidP="00F755C6">
      <w:pPr>
        <w:widowControl/>
        <w:autoSpaceDE/>
        <w:autoSpaceDN/>
        <w:spacing w:after="160" w:line="259" w:lineRule="auto"/>
        <w:rPr>
          <w:sz w:val="18"/>
          <w:szCs w:val="18"/>
        </w:rPr>
      </w:pPr>
    </w:p>
    <w:p w14:paraId="57D6BB6A" w14:textId="0D04719B" w:rsidR="004C50CC" w:rsidRDefault="004C50CC" w:rsidP="004C50CC"/>
    <w:p w14:paraId="7E86FCF4" w14:textId="1BA31EF2" w:rsidR="00AD154C" w:rsidRDefault="00AD154C" w:rsidP="004C50CC"/>
    <w:p w14:paraId="5BE6D898" w14:textId="42101F47" w:rsidR="00AD154C" w:rsidRDefault="00AD154C" w:rsidP="004C50CC"/>
    <w:p w14:paraId="7F8CBB62" w14:textId="54FDA193" w:rsidR="00AD154C" w:rsidRDefault="00AD154C" w:rsidP="004C50CC"/>
    <w:p w14:paraId="212C71BA" w14:textId="77777777" w:rsidR="00AD154C" w:rsidRDefault="00AD154C" w:rsidP="004C50CC"/>
    <w:p w14:paraId="63E0BA2E" w14:textId="77777777" w:rsidR="004C50CC" w:rsidRDefault="004C50CC" w:rsidP="004C50CC">
      <w:pPr>
        <w:pStyle w:val="BodyText"/>
        <w:spacing w:before="8"/>
        <w:ind w:left="0"/>
        <w:rPr>
          <w:sz w:val="19"/>
        </w:rPr>
      </w:pPr>
      <w:r>
        <w:rPr>
          <w:noProof/>
        </w:rPr>
        <w:drawing>
          <wp:inline distT="0" distB="0" distL="0" distR="0" wp14:anchorId="42CF247D" wp14:editId="1FB79492">
            <wp:extent cx="1160780" cy="237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161092" cy="237553"/>
                    </a:xfrm>
                    <a:prstGeom prst="rect">
                      <a:avLst/>
                    </a:prstGeom>
                  </pic:spPr>
                </pic:pic>
              </a:graphicData>
            </a:graphic>
          </wp:inline>
        </w:drawing>
      </w:r>
    </w:p>
    <w:p w14:paraId="3F536D66" w14:textId="77777777" w:rsidR="004C50CC" w:rsidRDefault="004C50CC" w:rsidP="004C50CC">
      <w:pPr>
        <w:pStyle w:val="BodyText"/>
        <w:spacing w:before="10"/>
        <w:ind w:left="0"/>
        <w:rPr>
          <w:sz w:val="13"/>
        </w:rPr>
      </w:pPr>
    </w:p>
    <w:p w14:paraId="092C94E3" w14:textId="36896232" w:rsidR="008A6522" w:rsidRPr="005E22D8" w:rsidRDefault="004C50CC" w:rsidP="00A7345F">
      <w:r>
        <w:rPr>
          <w:color w:val="71797C"/>
          <w:sz w:val="12"/>
        </w:rPr>
        <w:t>© 2022 Milliman, Inc.</w:t>
      </w:r>
      <w:r>
        <w:rPr>
          <w:color w:val="71797C"/>
          <w:spacing w:val="1"/>
          <w:sz w:val="12"/>
        </w:rPr>
        <w:t xml:space="preserve"> </w:t>
      </w:r>
      <w:r>
        <w:rPr>
          <w:color w:val="71797C"/>
          <w:sz w:val="12"/>
        </w:rPr>
        <w:t>All Rights Reserved. The materials in this document represent the opinion of the authors and are not representative of the views of Milliman, Inc. Milliman does not certify the</w:t>
      </w:r>
      <w:r>
        <w:rPr>
          <w:color w:val="71797C"/>
          <w:spacing w:val="1"/>
          <w:sz w:val="12"/>
        </w:rPr>
        <w:t xml:space="preserve"> </w:t>
      </w:r>
      <w:r>
        <w:rPr>
          <w:color w:val="71797C"/>
          <w:sz w:val="12"/>
        </w:rPr>
        <w:t>information,</w:t>
      </w:r>
      <w:r>
        <w:rPr>
          <w:color w:val="71797C"/>
          <w:spacing w:val="-1"/>
          <w:sz w:val="12"/>
        </w:rPr>
        <w:t xml:space="preserve"> </w:t>
      </w:r>
      <w:r>
        <w:rPr>
          <w:color w:val="71797C"/>
          <w:sz w:val="12"/>
        </w:rPr>
        <w:t>nor</w:t>
      </w:r>
      <w:r>
        <w:rPr>
          <w:color w:val="71797C"/>
          <w:spacing w:val="-1"/>
          <w:sz w:val="12"/>
        </w:rPr>
        <w:t xml:space="preserve"> </w:t>
      </w:r>
      <w:r>
        <w:rPr>
          <w:color w:val="71797C"/>
          <w:sz w:val="12"/>
        </w:rPr>
        <w:t>does</w:t>
      </w:r>
      <w:r>
        <w:rPr>
          <w:color w:val="71797C"/>
          <w:spacing w:val="-4"/>
          <w:sz w:val="12"/>
        </w:rPr>
        <w:t xml:space="preserve"> </w:t>
      </w:r>
      <w:r>
        <w:rPr>
          <w:color w:val="71797C"/>
          <w:sz w:val="12"/>
        </w:rPr>
        <w:t>it</w:t>
      </w:r>
      <w:r>
        <w:rPr>
          <w:color w:val="71797C"/>
          <w:spacing w:val="-3"/>
          <w:sz w:val="12"/>
        </w:rPr>
        <w:t xml:space="preserve"> </w:t>
      </w:r>
      <w:r>
        <w:rPr>
          <w:color w:val="71797C"/>
          <w:sz w:val="12"/>
        </w:rPr>
        <w:t>guarantee</w:t>
      </w:r>
      <w:r>
        <w:rPr>
          <w:color w:val="71797C"/>
          <w:spacing w:val="-1"/>
          <w:sz w:val="12"/>
        </w:rPr>
        <w:t xml:space="preserve"> </w:t>
      </w:r>
      <w:r>
        <w:rPr>
          <w:color w:val="71797C"/>
          <w:sz w:val="12"/>
        </w:rPr>
        <w:t>the</w:t>
      </w:r>
      <w:r>
        <w:rPr>
          <w:color w:val="71797C"/>
          <w:spacing w:val="-1"/>
          <w:sz w:val="12"/>
        </w:rPr>
        <w:t xml:space="preserve"> </w:t>
      </w:r>
      <w:r>
        <w:rPr>
          <w:color w:val="71797C"/>
          <w:sz w:val="12"/>
        </w:rPr>
        <w:t>accuracy</w:t>
      </w:r>
      <w:r>
        <w:rPr>
          <w:color w:val="71797C"/>
          <w:spacing w:val="-1"/>
          <w:sz w:val="12"/>
        </w:rPr>
        <w:t xml:space="preserve"> </w:t>
      </w:r>
      <w:r>
        <w:rPr>
          <w:color w:val="71797C"/>
          <w:sz w:val="12"/>
        </w:rPr>
        <w:t>and</w:t>
      </w:r>
      <w:r>
        <w:rPr>
          <w:color w:val="71797C"/>
          <w:spacing w:val="-1"/>
          <w:sz w:val="12"/>
        </w:rPr>
        <w:t xml:space="preserve"> </w:t>
      </w:r>
      <w:r>
        <w:rPr>
          <w:color w:val="71797C"/>
          <w:sz w:val="12"/>
        </w:rPr>
        <w:t>completeness</w:t>
      </w:r>
      <w:r>
        <w:rPr>
          <w:color w:val="71797C"/>
          <w:spacing w:val="-4"/>
          <w:sz w:val="12"/>
        </w:rPr>
        <w:t xml:space="preserve"> </w:t>
      </w:r>
      <w:r>
        <w:rPr>
          <w:color w:val="71797C"/>
          <w:sz w:val="12"/>
        </w:rPr>
        <w:t>of</w:t>
      </w:r>
      <w:r>
        <w:rPr>
          <w:color w:val="71797C"/>
          <w:spacing w:val="-1"/>
          <w:sz w:val="12"/>
        </w:rPr>
        <w:t xml:space="preserve"> </w:t>
      </w:r>
      <w:r>
        <w:rPr>
          <w:color w:val="71797C"/>
          <w:sz w:val="12"/>
        </w:rPr>
        <w:t>such</w:t>
      </w:r>
      <w:r>
        <w:rPr>
          <w:color w:val="71797C"/>
          <w:spacing w:val="-2"/>
          <w:sz w:val="12"/>
        </w:rPr>
        <w:t xml:space="preserve"> </w:t>
      </w:r>
      <w:r>
        <w:rPr>
          <w:color w:val="71797C"/>
          <w:sz w:val="12"/>
        </w:rPr>
        <w:t>information.</w:t>
      </w:r>
      <w:r>
        <w:rPr>
          <w:color w:val="71797C"/>
          <w:spacing w:val="-1"/>
          <w:sz w:val="12"/>
        </w:rPr>
        <w:t xml:space="preserve"> </w:t>
      </w:r>
      <w:r>
        <w:rPr>
          <w:color w:val="71797C"/>
          <w:sz w:val="12"/>
        </w:rPr>
        <w:t>Use</w:t>
      </w:r>
      <w:r>
        <w:rPr>
          <w:color w:val="71797C"/>
          <w:spacing w:val="-3"/>
          <w:sz w:val="12"/>
        </w:rPr>
        <w:t xml:space="preserve"> </w:t>
      </w:r>
      <w:r>
        <w:rPr>
          <w:color w:val="71797C"/>
          <w:sz w:val="12"/>
        </w:rPr>
        <w:t>of</w:t>
      </w:r>
      <w:r>
        <w:rPr>
          <w:color w:val="71797C"/>
          <w:spacing w:val="-1"/>
          <w:sz w:val="12"/>
        </w:rPr>
        <w:t xml:space="preserve"> </w:t>
      </w:r>
      <w:r>
        <w:rPr>
          <w:color w:val="71797C"/>
          <w:sz w:val="12"/>
        </w:rPr>
        <w:t>such</w:t>
      </w:r>
      <w:r>
        <w:rPr>
          <w:color w:val="71797C"/>
          <w:spacing w:val="-3"/>
          <w:sz w:val="12"/>
        </w:rPr>
        <w:t xml:space="preserve"> </w:t>
      </w:r>
      <w:r>
        <w:rPr>
          <w:color w:val="71797C"/>
          <w:sz w:val="12"/>
        </w:rPr>
        <w:t>information</w:t>
      </w:r>
      <w:r>
        <w:rPr>
          <w:color w:val="71797C"/>
          <w:spacing w:val="-3"/>
          <w:sz w:val="12"/>
        </w:rPr>
        <w:t xml:space="preserve"> </w:t>
      </w:r>
      <w:r>
        <w:rPr>
          <w:color w:val="71797C"/>
          <w:sz w:val="12"/>
        </w:rPr>
        <w:t>is</w:t>
      </w:r>
      <w:r>
        <w:rPr>
          <w:color w:val="71797C"/>
          <w:spacing w:val="-1"/>
          <w:sz w:val="12"/>
        </w:rPr>
        <w:t xml:space="preserve"> </w:t>
      </w:r>
      <w:r>
        <w:rPr>
          <w:color w:val="71797C"/>
          <w:sz w:val="12"/>
        </w:rPr>
        <w:t>voluntary</w:t>
      </w:r>
      <w:r>
        <w:rPr>
          <w:color w:val="71797C"/>
          <w:spacing w:val="-1"/>
          <w:sz w:val="12"/>
        </w:rPr>
        <w:t xml:space="preserve"> </w:t>
      </w:r>
      <w:r>
        <w:rPr>
          <w:color w:val="71797C"/>
          <w:sz w:val="12"/>
        </w:rPr>
        <w:t>and</w:t>
      </w:r>
      <w:r>
        <w:rPr>
          <w:color w:val="71797C"/>
          <w:spacing w:val="-3"/>
          <w:sz w:val="12"/>
        </w:rPr>
        <w:t xml:space="preserve"> </w:t>
      </w:r>
      <w:r>
        <w:rPr>
          <w:color w:val="71797C"/>
          <w:sz w:val="12"/>
        </w:rPr>
        <w:t>should</w:t>
      </w:r>
      <w:r>
        <w:rPr>
          <w:color w:val="71797C"/>
          <w:spacing w:val="8"/>
          <w:sz w:val="12"/>
        </w:rPr>
        <w:t xml:space="preserve"> </w:t>
      </w:r>
      <w:r>
        <w:rPr>
          <w:color w:val="71797C"/>
          <w:sz w:val="12"/>
        </w:rPr>
        <w:t>not</w:t>
      </w:r>
      <w:r>
        <w:rPr>
          <w:color w:val="71797C"/>
          <w:spacing w:val="-1"/>
          <w:sz w:val="12"/>
        </w:rPr>
        <w:t xml:space="preserve"> </w:t>
      </w:r>
      <w:r>
        <w:rPr>
          <w:color w:val="71797C"/>
          <w:sz w:val="12"/>
        </w:rPr>
        <w:t>be</w:t>
      </w:r>
      <w:r>
        <w:rPr>
          <w:color w:val="71797C"/>
          <w:spacing w:val="-1"/>
          <w:sz w:val="12"/>
        </w:rPr>
        <w:t xml:space="preserve"> </w:t>
      </w:r>
      <w:r>
        <w:rPr>
          <w:color w:val="71797C"/>
          <w:sz w:val="12"/>
        </w:rPr>
        <w:t>relied</w:t>
      </w:r>
      <w:r>
        <w:rPr>
          <w:color w:val="71797C"/>
          <w:spacing w:val="-3"/>
          <w:sz w:val="12"/>
        </w:rPr>
        <w:t xml:space="preserve"> </w:t>
      </w:r>
      <w:r>
        <w:rPr>
          <w:color w:val="71797C"/>
          <w:sz w:val="12"/>
        </w:rPr>
        <w:t>upon</w:t>
      </w:r>
      <w:r>
        <w:rPr>
          <w:color w:val="71797C"/>
          <w:spacing w:val="-2"/>
          <w:sz w:val="12"/>
        </w:rPr>
        <w:t xml:space="preserve"> </w:t>
      </w:r>
      <w:r>
        <w:rPr>
          <w:color w:val="71797C"/>
          <w:sz w:val="12"/>
        </w:rPr>
        <w:t>unless</w:t>
      </w:r>
      <w:r>
        <w:rPr>
          <w:color w:val="71797C"/>
          <w:spacing w:val="-1"/>
          <w:sz w:val="12"/>
        </w:rPr>
        <w:t xml:space="preserve"> </w:t>
      </w:r>
      <w:r>
        <w:rPr>
          <w:color w:val="71797C"/>
          <w:sz w:val="12"/>
        </w:rPr>
        <w:t>an</w:t>
      </w:r>
      <w:r>
        <w:rPr>
          <w:color w:val="71797C"/>
          <w:spacing w:val="-3"/>
          <w:sz w:val="12"/>
        </w:rPr>
        <w:t xml:space="preserve"> </w:t>
      </w:r>
      <w:r>
        <w:rPr>
          <w:color w:val="71797C"/>
          <w:sz w:val="12"/>
        </w:rPr>
        <w:t>independent</w:t>
      </w:r>
      <w:r>
        <w:rPr>
          <w:color w:val="71797C"/>
          <w:spacing w:val="-3"/>
          <w:sz w:val="12"/>
        </w:rPr>
        <w:t xml:space="preserve"> </w:t>
      </w:r>
      <w:r>
        <w:rPr>
          <w:color w:val="71797C"/>
          <w:sz w:val="12"/>
        </w:rPr>
        <w:t>review</w:t>
      </w:r>
      <w:r>
        <w:rPr>
          <w:color w:val="71797C"/>
          <w:spacing w:val="-4"/>
          <w:sz w:val="12"/>
        </w:rPr>
        <w:t xml:space="preserve"> </w:t>
      </w:r>
      <w:r>
        <w:rPr>
          <w:color w:val="71797C"/>
          <w:sz w:val="12"/>
        </w:rPr>
        <w:t>of</w:t>
      </w:r>
      <w:r>
        <w:rPr>
          <w:color w:val="71797C"/>
          <w:spacing w:val="-1"/>
          <w:sz w:val="12"/>
        </w:rPr>
        <w:t xml:space="preserve"> </w:t>
      </w:r>
      <w:r>
        <w:rPr>
          <w:color w:val="71797C"/>
          <w:sz w:val="12"/>
        </w:rPr>
        <w:t>its</w:t>
      </w:r>
      <w:r>
        <w:rPr>
          <w:color w:val="71797C"/>
          <w:spacing w:val="-1"/>
          <w:sz w:val="12"/>
        </w:rPr>
        <w:t xml:space="preserve"> </w:t>
      </w:r>
      <w:r>
        <w:rPr>
          <w:color w:val="71797C"/>
          <w:sz w:val="12"/>
        </w:rPr>
        <w:t>accuracy</w:t>
      </w:r>
      <w:r>
        <w:rPr>
          <w:color w:val="71797C"/>
          <w:spacing w:val="1"/>
          <w:sz w:val="12"/>
        </w:rPr>
        <w:t xml:space="preserve"> </w:t>
      </w:r>
      <w:r>
        <w:rPr>
          <w:color w:val="71797C"/>
          <w:sz w:val="12"/>
        </w:rPr>
        <w:t>and</w:t>
      </w:r>
      <w:r>
        <w:rPr>
          <w:color w:val="71797C"/>
          <w:spacing w:val="-1"/>
          <w:sz w:val="12"/>
        </w:rPr>
        <w:t xml:space="preserve"> </w:t>
      </w:r>
      <w:r>
        <w:rPr>
          <w:color w:val="71797C"/>
          <w:sz w:val="12"/>
        </w:rPr>
        <w:t>completeness has been performed. Materials</w:t>
      </w:r>
      <w:r>
        <w:rPr>
          <w:color w:val="71797C"/>
          <w:spacing w:val="-1"/>
          <w:sz w:val="12"/>
        </w:rPr>
        <w:t xml:space="preserve"> </w:t>
      </w:r>
      <w:r>
        <w:rPr>
          <w:color w:val="71797C"/>
          <w:sz w:val="12"/>
        </w:rPr>
        <w:t>may not be reproduced without</w:t>
      </w:r>
      <w:r>
        <w:rPr>
          <w:color w:val="71797C"/>
          <w:spacing w:val="-4"/>
          <w:sz w:val="12"/>
        </w:rPr>
        <w:t xml:space="preserve"> </w:t>
      </w:r>
      <w:r>
        <w:rPr>
          <w:color w:val="71797C"/>
          <w:sz w:val="12"/>
        </w:rPr>
        <w:t>the express consent of Milliman</w:t>
      </w:r>
    </w:p>
    <w:sectPr w:rsidR="008A6522" w:rsidRPr="005E22D8">
      <w:pgSz w:w="12240" w:h="15840"/>
      <w:pgMar w:top="980" w:right="580" w:bottom="1160" w:left="580" w:header="792"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9D1B7" w14:textId="77777777" w:rsidR="001D40B6" w:rsidRDefault="001D40B6">
      <w:r>
        <w:separator/>
      </w:r>
    </w:p>
  </w:endnote>
  <w:endnote w:type="continuationSeparator" w:id="0">
    <w:p w14:paraId="537C539B" w14:textId="77777777" w:rsidR="001D40B6" w:rsidRDefault="001D4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04823" w14:textId="1C09A143" w:rsidR="009A31A0" w:rsidRDefault="00224320">
    <w:pPr>
      <w:pStyle w:val="BodyText"/>
      <w:spacing w:line="14" w:lineRule="auto"/>
      <w:ind w:left="0"/>
      <w:rPr>
        <w:sz w:val="20"/>
      </w:rPr>
    </w:pPr>
    <w:r>
      <w:rPr>
        <w:noProof/>
      </w:rPr>
      <mc:AlternateContent>
        <mc:Choice Requires="wps">
          <w:drawing>
            <wp:anchor distT="0" distB="0" distL="114300" distR="114300" simplePos="0" relativeHeight="487463424" behindDoc="1" locked="0" layoutInCell="1" allowOverlap="1" wp14:anchorId="0A5818C5" wp14:editId="14D991AE">
              <wp:simplePos x="0" y="0"/>
              <wp:positionH relativeFrom="page">
                <wp:posOffset>6858000</wp:posOffset>
              </wp:positionH>
              <wp:positionV relativeFrom="page">
                <wp:posOffset>9376913</wp:posOffset>
              </wp:positionV>
              <wp:extent cx="474141" cy="124460"/>
              <wp:effectExtent l="0" t="0" r="2540" b="8890"/>
              <wp:wrapNone/>
              <wp:docPr id="2"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141"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B9F18" w14:textId="4EFFEDCC" w:rsidR="009A31A0" w:rsidRDefault="008A6522">
                          <w:pPr>
                            <w:spacing w:before="14"/>
                            <w:ind w:left="20"/>
                            <w:rPr>
                              <w:sz w:val="14"/>
                            </w:rPr>
                          </w:pPr>
                          <w:r>
                            <w:rPr>
                              <w:color w:val="71797C"/>
                              <w:sz w:val="14"/>
                            </w:rPr>
                            <w:t>April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5818C5" id="_x0000_t202" coordsize="21600,21600" o:spt="202" path="m,l,21600r21600,l21600,xe">
              <v:stroke joinstyle="miter"/>
              <v:path gradientshapeok="t" o:connecttype="rect"/>
            </v:shapetype>
            <v:shape id="docshape5" o:spid="_x0000_s1027" type="#_x0000_t202" style="position:absolute;margin-left:540pt;margin-top:738.35pt;width:37.35pt;height:9.8pt;z-index:-1585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" filled="f" stroked="f">
              <v:textbox inset="0,0,0,0">
                <w:txbxContent>
                  <w:p w14:paraId="6B1B9F18" w14:textId="4EFFEDCC" w:rsidR="009A31A0" w:rsidRDefault="008A6522">
                    <w:pPr>
                      <w:spacing w:before="14"/>
                      <w:ind w:left="20"/>
                      <w:rPr>
                        <w:sz w:val="14"/>
                      </w:rPr>
                    </w:pPr>
                    <w:r>
                      <w:rPr>
                        <w:color w:val="71797C"/>
                        <w:sz w:val="14"/>
                      </w:rPr>
                      <w:t>April 2022</w:t>
                    </w:r>
                  </w:p>
                </w:txbxContent>
              </v:textbox>
              <w10:wrap anchorx="page" anchory="page"/>
            </v:shape>
          </w:pict>
        </mc:Fallback>
      </mc:AlternateContent>
    </w:r>
    <w:r w:rsidR="007D7938">
      <w:rPr>
        <w:noProof/>
      </w:rPr>
      <mc:AlternateContent>
        <mc:Choice Requires="wps">
          <w:drawing>
            <wp:anchor distT="0" distB="0" distL="114300" distR="114300" simplePos="0" relativeHeight="487461888" behindDoc="1" locked="0" layoutInCell="1" allowOverlap="1" wp14:anchorId="09BFE7DA" wp14:editId="6521F841">
              <wp:simplePos x="0" y="0"/>
              <wp:positionH relativeFrom="page">
                <wp:posOffset>438785</wp:posOffset>
              </wp:positionH>
              <wp:positionV relativeFrom="page">
                <wp:posOffset>9267190</wp:posOffset>
              </wp:positionV>
              <wp:extent cx="6896100" cy="6350"/>
              <wp:effectExtent l="0" t="0" r="0" b="0"/>
              <wp:wrapNone/>
              <wp:docPr id="6"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E8E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49910" id="docshape2" o:spid="_x0000_s1026" style="position:absolute;margin-left:34.55pt;margin-top:729.7pt;width:543pt;height:.5pt;z-index:-1585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" fillcolor="#e8e9e9" stroked="f">
              <w10:wrap anchorx="page" anchory="page"/>
            </v:rect>
          </w:pict>
        </mc:Fallback>
      </mc:AlternateContent>
    </w:r>
    <w:r w:rsidR="007D7938">
      <w:rPr>
        <w:noProof/>
      </w:rPr>
      <mc:AlternateContent>
        <mc:Choice Requires="wps">
          <w:drawing>
            <wp:anchor distT="0" distB="0" distL="114300" distR="114300" simplePos="0" relativeHeight="487462400" behindDoc="1" locked="0" layoutInCell="1" allowOverlap="1" wp14:anchorId="222E4C85" wp14:editId="4150ACB4">
              <wp:simplePos x="0" y="0"/>
              <wp:positionH relativeFrom="page">
                <wp:posOffset>444500</wp:posOffset>
              </wp:positionH>
              <wp:positionV relativeFrom="page">
                <wp:posOffset>9378950</wp:posOffset>
              </wp:positionV>
              <wp:extent cx="2921000" cy="124460"/>
              <wp:effectExtent l="0" t="0" r="0" b="0"/>
              <wp:wrapNone/>
              <wp:docPr id="5"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667C1" w14:textId="36F6F153" w:rsidR="009A31A0" w:rsidRDefault="007D555B">
                          <w:pPr>
                            <w:spacing w:before="14"/>
                            <w:ind w:left="20"/>
                            <w:rPr>
                              <w:sz w:val="14"/>
                            </w:rPr>
                          </w:pPr>
                          <w:r>
                            <w:rPr>
                              <w:color w:val="71797C"/>
                              <w:sz w:val="14"/>
                            </w:rPr>
                            <w:t>Analysis</w:t>
                          </w:r>
                          <w:r>
                            <w:rPr>
                              <w:color w:val="71797C"/>
                              <w:spacing w:val="-1"/>
                              <w:sz w:val="14"/>
                            </w:rPr>
                            <w:t xml:space="preserve"> </w:t>
                          </w:r>
                          <w:r>
                            <w:rPr>
                              <w:color w:val="71797C"/>
                              <w:sz w:val="14"/>
                            </w:rPr>
                            <w:t>of</w:t>
                          </w:r>
                          <w:r>
                            <w:rPr>
                              <w:color w:val="71797C"/>
                              <w:spacing w:val="-2"/>
                              <w:sz w:val="14"/>
                            </w:rPr>
                            <w:t xml:space="preserve"> </w:t>
                          </w:r>
                          <w:r>
                            <w:rPr>
                              <w:color w:val="71797C"/>
                              <w:sz w:val="14"/>
                            </w:rPr>
                            <w:t>202</w:t>
                          </w:r>
                          <w:r w:rsidR="008A6522">
                            <w:rPr>
                              <w:color w:val="71797C"/>
                              <w:sz w:val="14"/>
                            </w:rPr>
                            <w:t>2</w:t>
                          </w:r>
                          <w:r>
                            <w:rPr>
                              <w:color w:val="71797C"/>
                              <w:sz w:val="14"/>
                            </w:rPr>
                            <w:t>-202</w:t>
                          </w:r>
                          <w:r w:rsidR="008A6522">
                            <w:rPr>
                              <w:color w:val="71797C"/>
                              <w:sz w:val="14"/>
                            </w:rPr>
                            <w:t>3</w:t>
                          </w:r>
                          <w:r>
                            <w:rPr>
                              <w:color w:val="71797C"/>
                              <w:spacing w:val="-2"/>
                              <w:sz w:val="14"/>
                            </w:rPr>
                            <w:t xml:space="preserve"> </w:t>
                          </w:r>
                          <w:r>
                            <w:rPr>
                              <w:color w:val="71797C"/>
                              <w:sz w:val="14"/>
                            </w:rPr>
                            <w:t>Medicaid</w:t>
                          </w:r>
                          <w:r>
                            <w:rPr>
                              <w:color w:val="71797C"/>
                              <w:spacing w:val="-2"/>
                              <w:sz w:val="14"/>
                            </w:rPr>
                            <w:t xml:space="preserve"> </w:t>
                          </w:r>
                          <w:r>
                            <w:rPr>
                              <w:color w:val="71797C"/>
                              <w:sz w:val="14"/>
                            </w:rPr>
                            <w:t>Managed</w:t>
                          </w:r>
                          <w:r>
                            <w:rPr>
                              <w:color w:val="71797C"/>
                              <w:spacing w:val="-4"/>
                              <w:sz w:val="14"/>
                            </w:rPr>
                            <w:t xml:space="preserve"> </w:t>
                          </w:r>
                          <w:r>
                            <w:rPr>
                              <w:color w:val="71797C"/>
                              <w:sz w:val="14"/>
                            </w:rPr>
                            <w:t>Care</w:t>
                          </w:r>
                          <w:r>
                            <w:rPr>
                              <w:color w:val="71797C"/>
                              <w:spacing w:val="-4"/>
                              <w:sz w:val="14"/>
                            </w:rPr>
                            <w:t xml:space="preserve"> </w:t>
                          </w:r>
                          <w:r>
                            <w:rPr>
                              <w:color w:val="71797C"/>
                              <w:sz w:val="14"/>
                            </w:rPr>
                            <w:t>Rate</w:t>
                          </w:r>
                          <w:r>
                            <w:rPr>
                              <w:color w:val="71797C"/>
                              <w:spacing w:val="-5"/>
                              <w:sz w:val="14"/>
                            </w:rPr>
                            <w:t xml:space="preserve"> </w:t>
                          </w:r>
                          <w:r>
                            <w:rPr>
                              <w:color w:val="71797C"/>
                              <w:sz w:val="14"/>
                            </w:rPr>
                            <w:t>Development</w:t>
                          </w:r>
                          <w:r>
                            <w:rPr>
                              <w:color w:val="71797C"/>
                              <w:spacing w:val="-1"/>
                              <w:sz w:val="14"/>
                            </w:rPr>
                            <w:t xml:space="preserve"> </w:t>
                          </w:r>
                          <w:r>
                            <w:rPr>
                              <w:color w:val="71797C"/>
                              <w:sz w:val="14"/>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E4C85" id="docshape3" o:spid="_x0000_s1028" type="#_x0000_t202" style="position:absolute;margin-left:35pt;margin-top:738.5pt;width:230pt;height:9.8pt;z-index:-1585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" filled="f" stroked="f">
              <v:textbox inset="0,0,0,0">
                <w:txbxContent>
                  <w:p w14:paraId="7E6667C1" w14:textId="36F6F153" w:rsidR="009A31A0" w:rsidRDefault="007D555B">
                    <w:pPr>
                      <w:spacing w:before="14"/>
                      <w:ind w:left="20"/>
                      <w:rPr>
                        <w:sz w:val="14"/>
                      </w:rPr>
                    </w:pPr>
                    <w:r>
                      <w:rPr>
                        <w:color w:val="71797C"/>
                        <w:sz w:val="14"/>
                      </w:rPr>
                      <w:t>Analysis</w:t>
                    </w:r>
                    <w:r>
                      <w:rPr>
                        <w:color w:val="71797C"/>
                        <w:spacing w:val="-1"/>
                        <w:sz w:val="14"/>
                      </w:rPr>
                      <w:t xml:space="preserve"> </w:t>
                    </w:r>
                    <w:r>
                      <w:rPr>
                        <w:color w:val="71797C"/>
                        <w:sz w:val="14"/>
                      </w:rPr>
                      <w:t>of</w:t>
                    </w:r>
                    <w:r>
                      <w:rPr>
                        <w:color w:val="71797C"/>
                        <w:spacing w:val="-2"/>
                        <w:sz w:val="14"/>
                      </w:rPr>
                      <w:t xml:space="preserve"> </w:t>
                    </w:r>
                    <w:r>
                      <w:rPr>
                        <w:color w:val="71797C"/>
                        <w:sz w:val="14"/>
                      </w:rPr>
                      <w:t>202</w:t>
                    </w:r>
                    <w:r w:rsidR="008A6522">
                      <w:rPr>
                        <w:color w:val="71797C"/>
                        <w:sz w:val="14"/>
                      </w:rPr>
                      <w:t>2</w:t>
                    </w:r>
                    <w:r>
                      <w:rPr>
                        <w:color w:val="71797C"/>
                        <w:sz w:val="14"/>
                      </w:rPr>
                      <w:t>-202</w:t>
                    </w:r>
                    <w:r w:rsidR="008A6522">
                      <w:rPr>
                        <w:color w:val="71797C"/>
                        <w:sz w:val="14"/>
                      </w:rPr>
                      <w:t>3</w:t>
                    </w:r>
                    <w:r>
                      <w:rPr>
                        <w:color w:val="71797C"/>
                        <w:spacing w:val="-2"/>
                        <w:sz w:val="14"/>
                      </w:rPr>
                      <w:t xml:space="preserve"> </w:t>
                    </w:r>
                    <w:r>
                      <w:rPr>
                        <w:color w:val="71797C"/>
                        <w:sz w:val="14"/>
                      </w:rPr>
                      <w:t>Medicaid</w:t>
                    </w:r>
                    <w:r>
                      <w:rPr>
                        <w:color w:val="71797C"/>
                        <w:spacing w:val="-2"/>
                        <w:sz w:val="14"/>
                      </w:rPr>
                      <w:t xml:space="preserve"> </w:t>
                    </w:r>
                    <w:r>
                      <w:rPr>
                        <w:color w:val="71797C"/>
                        <w:sz w:val="14"/>
                      </w:rPr>
                      <w:t>Managed</w:t>
                    </w:r>
                    <w:r>
                      <w:rPr>
                        <w:color w:val="71797C"/>
                        <w:spacing w:val="-4"/>
                        <w:sz w:val="14"/>
                      </w:rPr>
                      <w:t xml:space="preserve"> </w:t>
                    </w:r>
                    <w:r>
                      <w:rPr>
                        <w:color w:val="71797C"/>
                        <w:sz w:val="14"/>
                      </w:rPr>
                      <w:t>Care</w:t>
                    </w:r>
                    <w:r>
                      <w:rPr>
                        <w:color w:val="71797C"/>
                        <w:spacing w:val="-4"/>
                        <w:sz w:val="14"/>
                      </w:rPr>
                      <w:t xml:space="preserve"> </w:t>
                    </w:r>
                    <w:r>
                      <w:rPr>
                        <w:color w:val="71797C"/>
                        <w:sz w:val="14"/>
                      </w:rPr>
                      <w:t>Rate</w:t>
                    </w:r>
                    <w:r>
                      <w:rPr>
                        <w:color w:val="71797C"/>
                        <w:spacing w:val="-5"/>
                        <w:sz w:val="14"/>
                      </w:rPr>
                      <w:t xml:space="preserve"> </w:t>
                    </w:r>
                    <w:r>
                      <w:rPr>
                        <w:color w:val="71797C"/>
                        <w:sz w:val="14"/>
                      </w:rPr>
                      <w:t>Development</w:t>
                    </w:r>
                    <w:r>
                      <w:rPr>
                        <w:color w:val="71797C"/>
                        <w:spacing w:val="-1"/>
                        <w:sz w:val="14"/>
                      </w:rPr>
                      <w:t xml:space="preserve"> </w:t>
                    </w:r>
                    <w:r>
                      <w:rPr>
                        <w:color w:val="71797C"/>
                        <w:sz w:val="14"/>
                      </w:rPr>
                      <w:t>Guide</w:t>
                    </w:r>
                  </w:p>
                </w:txbxContent>
              </v:textbox>
              <w10:wrap anchorx="page" anchory="page"/>
            </v:shape>
          </w:pict>
        </mc:Fallback>
      </mc:AlternateContent>
    </w:r>
    <w:r w:rsidR="007D7938">
      <w:rPr>
        <w:noProof/>
      </w:rPr>
      <mc:AlternateContent>
        <mc:Choice Requires="wps">
          <w:drawing>
            <wp:anchor distT="0" distB="0" distL="114300" distR="114300" simplePos="0" relativeHeight="487462912" behindDoc="1" locked="0" layoutInCell="1" allowOverlap="1" wp14:anchorId="653A583D" wp14:editId="1DAE47E4">
              <wp:simplePos x="0" y="0"/>
              <wp:positionH relativeFrom="page">
                <wp:posOffset>3824605</wp:posOffset>
              </wp:positionH>
              <wp:positionV relativeFrom="page">
                <wp:posOffset>9378950</wp:posOffset>
              </wp:positionV>
              <wp:extent cx="138430" cy="124460"/>
              <wp:effectExtent l="0" t="0" r="0" b="0"/>
              <wp:wrapNone/>
              <wp:docPr id="4"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2617B" w14:textId="77777777" w:rsidR="009A31A0" w:rsidRDefault="007D555B">
                          <w:pPr>
                            <w:spacing w:before="14"/>
                            <w:ind w:left="60"/>
                            <w:rPr>
                              <w:sz w:val="14"/>
                            </w:rPr>
                          </w:pPr>
                          <w:r>
                            <w:fldChar w:fldCharType="begin"/>
                          </w:r>
                          <w:r>
                            <w:rPr>
                              <w:color w:val="71797C"/>
                              <w:w w:val="99"/>
                              <w:sz w:val="1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A583D" id="docshape4" o:spid="_x0000_s1029" type="#_x0000_t202" style="position:absolute;margin-left:301.15pt;margin-top:738.5pt;width:10.9pt;height:9.8pt;z-index:-1585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" filled="f" stroked="f">
              <v:textbox inset="0,0,0,0">
                <w:txbxContent>
                  <w:p w14:paraId="6512617B" w14:textId="77777777" w:rsidR="009A31A0" w:rsidRDefault="007D555B">
                    <w:pPr>
                      <w:spacing w:before="14"/>
                      <w:ind w:left="60"/>
                      <w:rPr>
                        <w:sz w:val="14"/>
                      </w:rPr>
                    </w:pPr>
                    <w:r>
                      <w:fldChar w:fldCharType="begin"/>
                    </w:r>
                    <w:r>
                      <w:rPr>
                        <w:color w:val="71797C"/>
                        <w:w w:val="99"/>
                        <w:sz w:val="1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ED0EA" w14:textId="77777777" w:rsidR="001D40B6" w:rsidRDefault="001D40B6">
      <w:r>
        <w:separator/>
      </w:r>
    </w:p>
  </w:footnote>
  <w:footnote w:type="continuationSeparator" w:id="0">
    <w:p w14:paraId="6BE2F95F" w14:textId="77777777" w:rsidR="001D40B6" w:rsidRDefault="001D4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EEF81" w14:textId="18EAE0C4" w:rsidR="009A31A0" w:rsidRDefault="007D7938">
    <w:pPr>
      <w:pStyle w:val="BodyText"/>
      <w:spacing w:line="14" w:lineRule="auto"/>
      <w:ind w:left="0"/>
      <w:rPr>
        <w:sz w:val="20"/>
      </w:rPr>
    </w:pPr>
    <w:r>
      <w:rPr>
        <w:noProof/>
      </w:rPr>
      <mc:AlternateContent>
        <mc:Choice Requires="wps">
          <w:drawing>
            <wp:anchor distT="0" distB="0" distL="114300" distR="114300" simplePos="0" relativeHeight="487461376" behindDoc="1" locked="0" layoutInCell="1" allowOverlap="1" wp14:anchorId="2B4B7B24" wp14:editId="055E979C">
              <wp:simplePos x="0" y="0"/>
              <wp:positionH relativeFrom="page">
                <wp:posOffset>444500</wp:posOffset>
              </wp:positionH>
              <wp:positionV relativeFrom="page">
                <wp:posOffset>518160</wp:posOffset>
              </wp:positionV>
              <wp:extent cx="1480820" cy="124460"/>
              <wp:effectExtent l="0" t="0" r="0" b="0"/>
              <wp:wrapNone/>
              <wp:docPr id="7"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82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AF3A9" w14:textId="77777777" w:rsidR="009A31A0" w:rsidRDefault="007D555B">
                          <w:pPr>
                            <w:spacing w:before="14"/>
                            <w:ind w:left="20"/>
                            <w:rPr>
                              <w:sz w:val="14"/>
                            </w:rPr>
                          </w:pPr>
                          <w:r>
                            <w:rPr>
                              <w:color w:val="094877"/>
                              <w:sz w:val="14"/>
                            </w:rPr>
                            <w:t>MILLIMAN</w:t>
                          </w:r>
                          <w:r>
                            <w:rPr>
                              <w:color w:val="094877"/>
                              <w:spacing w:val="-2"/>
                              <w:sz w:val="14"/>
                            </w:rPr>
                            <w:t xml:space="preserve"> </w:t>
                          </w:r>
                          <w:r>
                            <w:rPr>
                              <w:color w:val="39414D"/>
                              <w:sz w:val="14"/>
                            </w:rPr>
                            <w:t>MEDICAID</w:t>
                          </w:r>
                          <w:r>
                            <w:rPr>
                              <w:color w:val="39414D"/>
                              <w:spacing w:val="-2"/>
                              <w:sz w:val="14"/>
                            </w:rPr>
                            <w:t xml:space="preserve"> </w:t>
                          </w:r>
                          <w:r>
                            <w:rPr>
                              <w:color w:val="39414D"/>
                              <w:sz w:val="14"/>
                            </w:rPr>
                            <w:t>ISSUE</w:t>
                          </w:r>
                          <w:r>
                            <w:rPr>
                              <w:color w:val="39414D"/>
                              <w:spacing w:val="-4"/>
                              <w:sz w:val="14"/>
                            </w:rPr>
                            <w:t xml:space="preserve"> </w:t>
                          </w:r>
                          <w:r>
                            <w:rPr>
                              <w:color w:val="39414D"/>
                              <w:sz w:val="14"/>
                            </w:rPr>
                            <w:t>BRIEF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4B7B24" id="_x0000_t202" coordsize="21600,21600" o:spt="202" path="m,l,21600r21600,l21600,xe">
              <v:stroke joinstyle="miter"/>
              <v:path gradientshapeok="t" o:connecttype="rect"/>
            </v:shapetype>
            <v:shape id="docshape1" o:spid="_x0000_s1026" type="#_x0000_t202" style="position:absolute;margin-left:35pt;margin-top:40.8pt;width:116.6pt;height:9.8pt;z-index:-1585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" filled="f" stroked="f">
              <v:textbox inset="0,0,0,0">
                <w:txbxContent>
                  <w:p w14:paraId="70BAF3A9" w14:textId="77777777" w:rsidR="009A31A0" w:rsidRDefault="007D555B">
                    <w:pPr>
                      <w:spacing w:before="14"/>
                      <w:ind w:left="20"/>
                      <w:rPr>
                        <w:sz w:val="14"/>
                      </w:rPr>
                    </w:pPr>
                    <w:r>
                      <w:rPr>
                        <w:color w:val="094877"/>
                        <w:sz w:val="14"/>
                      </w:rPr>
                      <w:t>MILLIMAN</w:t>
                    </w:r>
                    <w:r>
                      <w:rPr>
                        <w:color w:val="094877"/>
                        <w:spacing w:val="-2"/>
                        <w:sz w:val="14"/>
                      </w:rPr>
                      <w:t xml:space="preserve"> </w:t>
                    </w:r>
                    <w:r>
                      <w:rPr>
                        <w:color w:val="39414D"/>
                        <w:sz w:val="14"/>
                      </w:rPr>
                      <w:t>MEDICAID</w:t>
                    </w:r>
                    <w:r>
                      <w:rPr>
                        <w:color w:val="39414D"/>
                        <w:spacing w:val="-2"/>
                        <w:sz w:val="14"/>
                      </w:rPr>
                      <w:t xml:space="preserve"> </w:t>
                    </w:r>
                    <w:r>
                      <w:rPr>
                        <w:color w:val="39414D"/>
                        <w:sz w:val="14"/>
                      </w:rPr>
                      <w:t>ISSUE</w:t>
                    </w:r>
                    <w:r>
                      <w:rPr>
                        <w:color w:val="39414D"/>
                        <w:spacing w:val="-4"/>
                        <w:sz w:val="14"/>
                      </w:rPr>
                      <w:t xml:space="preserve"> </w:t>
                    </w:r>
                    <w:r>
                      <w:rPr>
                        <w:color w:val="39414D"/>
                        <w:sz w:val="14"/>
                      </w:rPr>
                      <w:t>BRIEF</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51A2"/>
    <w:multiLevelType w:val="hybridMultilevel"/>
    <w:tmpl w:val="01DE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61B85"/>
    <w:multiLevelType w:val="hybridMultilevel"/>
    <w:tmpl w:val="F7E25906"/>
    <w:lvl w:ilvl="0" w:tplc="A1142F5A">
      <w:start w:val="1"/>
      <w:numFmt w:val="decimal"/>
      <w:lvlText w:val="%1."/>
      <w:lvlJc w:val="left"/>
      <w:pPr>
        <w:ind w:left="860" w:hanging="361"/>
      </w:pPr>
      <w:rPr>
        <w:rFonts w:ascii="Arial" w:eastAsia="Arial" w:hAnsi="Arial" w:cs="Arial" w:hint="default"/>
        <w:b w:val="0"/>
        <w:bCs w:val="0"/>
        <w:i w:val="0"/>
        <w:iCs w:val="0"/>
        <w:w w:val="100"/>
        <w:sz w:val="18"/>
        <w:szCs w:val="18"/>
        <w:lang w:val="en-US" w:eastAsia="en-US" w:bidi="ar-SA"/>
      </w:rPr>
    </w:lvl>
    <w:lvl w:ilvl="1" w:tplc="F8928542">
      <w:numFmt w:val="bullet"/>
      <w:lvlText w:val="•"/>
      <w:lvlJc w:val="left"/>
      <w:pPr>
        <w:ind w:left="1882" w:hanging="361"/>
      </w:pPr>
      <w:rPr>
        <w:rFonts w:hint="default"/>
        <w:lang w:val="en-US" w:eastAsia="en-US" w:bidi="ar-SA"/>
      </w:rPr>
    </w:lvl>
    <w:lvl w:ilvl="2" w:tplc="9F667522">
      <w:numFmt w:val="bullet"/>
      <w:lvlText w:val="•"/>
      <w:lvlJc w:val="left"/>
      <w:pPr>
        <w:ind w:left="2904" w:hanging="361"/>
      </w:pPr>
      <w:rPr>
        <w:rFonts w:hint="default"/>
        <w:lang w:val="en-US" w:eastAsia="en-US" w:bidi="ar-SA"/>
      </w:rPr>
    </w:lvl>
    <w:lvl w:ilvl="3" w:tplc="F3EC3E68">
      <w:numFmt w:val="bullet"/>
      <w:lvlText w:val="•"/>
      <w:lvlJc w:val="left"/>
      <w:pPr>
        <w:ind w:left="3926" w:hanging="361"/>
      </w:pPr>
      <w:rPr>
        <w:rFonts w:hint="default"/>
        <w:lang w:val="en-US" w:eastAsia="en-US" w:bidi="ar-SA"/>
      </w:rPr>
    </w:lvl>
    <w:lvl w:ilvl="4" w:tplc="AC28089C">
      <w:numFmt w:val="bullet"/>
      <w:lvlText w:val="•"/>
      <w:lvlJc w:val="left"/>
      <w:pPr>
        <w:ind w:left="4948" w:hanging="361"/>
      </w:pPr>
      <w:rPr>
        <w:rFonts w:hint="default"/>
        <w:lang w:val="en-US" w:eastAsia="en-US" w:bidi="ar-SA"/>
      </w:rPr>
    </w:lvl>
    <w:lvl w:ilvl="5" w:tplc="928EC9A0">
      <w:numFmt w:val="bullet"/>
      <w:lvlText w:val="•"/>
      <w:lvlJc w:val="left"/>
      <w:pPr>
        <w:ind w:left="5970" w:hanging="361"/>
      </w:pPr>
      <w:rPr>
        <w:rFonts w:hint="default"/>
        <w:lang w:val="en-US" w:eastAsia="en-US" w:bidi="ar-SA"/>
      </w:rPr>
    </w:lvl>
    <w:lvl w:ilvl="6" w:tplc="8E2A6AB8">
      <w:numFmt w:val="bullet"/>
      <w:lvlText w:val="•"/>
      <w:lvlJc w:val="left"/>
      <w:pPr>
        <w:ind w:left="6992" w:hanging="361"/>
      </w:pPr>
      <w:rPr>
        <w:rFonts w:hint="default"/>
        <w:lang w:val="en-US" w:eastAsia="en-US" w:bidi="ar-SA"/>
      </w:rPr>
    </w:lvl>
    <w:lvl w:ilvl="7" w:tplc="9830F63C">
      <w:numFmt w:val="bullet"/>
      <w:lvlText w:val="•"/>
      <w:lvlJc w:val="left"/>
      <w:pPr>
        <w:ind w:left="8014" w:hanging="361"/>
      </w:pPr>
      <w:rPr>
        <w:rFonts w:hint="default"/>
        <w:lang w:val="en-US" w:eastAsia="en-US" w:bidi="ar-SA"/>
      </w:rPr>
    </w:lvl>
    <w:lvl w:ilvl="8" w:tplc="04BCD90A">
      <w:numFmt w:val="bullet"/>
      <w:lvlText w:val="•"/>
      <w:lvlJc w:val="left"/>
      <w:pPr>
        <w:ind w:left="9036" w:hanging="361"/>
      </w:pPr>
      <w:rPr>
        <w:rFonts w:hint="default"/>
        <w:lang w:val="en-US" w:eastAsia="en-US" w:bidi="ar-SA"/>
      </w:rPr>
    </w:lvl>
  </w:abstractNum>
  <w:abstractNum w:abstractNumId="2" w15:restartNumberingAfterBreak="0">
    <w:nsid w:val="44244E41"/>
    <w:multiLevelType w:val="hybridMultilevel"/>
    <w:tmpl w:val="8F461284"/>
    <w:lvl w:ilvl="0" w:tplc="A6663490">
      <w:start w:val="1"/>
      <w:numFmt w:val="decimal"/>
      <w:lvlText w:val="%1."/>
      <w:lvlJc w:val="left"/>
      <w:pPr>
        <w:ind w:left="860" w:hanging="361"/>
      </w:pPr>
      <w:rPr>
        <w:rFonts w:ascii="Arial" w:eastAsia="Arial" w:hAnsi="Arial" w:cs="Arial" w:hint="default"/>
        <w:b w:val="0"/>
        <w:bCs w:val="0"/>
        <w:i w:val="0"/>
        <w:iCs w:val="0"/>
        <w:w w:val="100"/>
        <w:sz w:val="18"/>
        <w:szCs w:val="18"/>
        <w:lang w:val="en-US" w:eastAsia="en-US" w:bidi="ar-SA"/>
      </w:rPr>
    </w:lvl>
    <w:lvl w:ilvl="1" w:tplc="E98A19BE">
      <w:numFmt w:val="bullet"/>
      <w:lvlText w:val="•"/>
      <w:lvlJc w:val="left"/>
      <w:pPr>
        <w:ind w:left="1882" w:hanging="361"/>
      </w:pPr>
      <w:rPr>
        <w:rFonts w:hint="default"/>
        <w:lang w:val="en-US" w:eastAsia="en-US" w:bidi="ar-SA"/>
      </w:rPr>
    </w:lvl>
    <w:lvl w:ilvl="2" w:tplc="131A3A46">
      <w:numFmt w:val="bullet"/>
      <w:lvlText w:val="•"/>
      <w:lvlJc w:val="left"/>
      <w:pPr>
        <w:ind w:left="2904" w:hanging="361"/>
      </w:pPr>
      <w:rPr>
        <w:rFonts w:hint="default"/>
        <w:lang w:val="en-US" w:eastAsia="en-US" w:bidi="ar-SA"/>
      </w:rPr>
    </w:lvl>
    <w:lvl w:ilvl="3" w:tplc="00CC0BB8">
      <w:numFmt w:val="bullet"/>
      <w:lvlText w:val="•"/>
      <w:lvlJc w:val="left"/>
      <w:pPr>
        <w:ind w:left="3926" w:hanging="361"/>
      </w:pPr>
      <w:rPr>
        <w:rFonts w:hint="default"/>
        <w:lang w:val="en-US" w:eastAsia="en-US" w:bidi="ar-SA"/>
      </w:rPr>
    </w:lvl>
    <w:lvl w:ilvl="4" w:tplc="10585F02">
      <w:numFmt w:val="bullet"/>
      <w:lvlText w:val="•"/>
      <w:lvlJc w:val="left"/>
      <w:pPr>
        <w:ind w:left="4948" w:hanging="361"/>
      </w:pPr>
      <w:rPr>
        <w:rFonts w:hint="default"/>
        <w:lang w:val="en-US" w:eastAsia="en-US" w:bidi="ar-SA"/>
      </w:rPr>
    </w:lvl>
    <w:lvl w:ilvl="5" w:tplc="4EAA46AA">
      <w:numFmt w:val="bullet"/>
      <w:lvlText w:val="•"/>
      <w:lvlJc w:val="left"/>
      <w:pPr>
        <w:ind w:left="5970" w:hanging="361"/>
      </w:pPr>
      <w:rPr>
        <w:rFonts w:hint="default"/>
        <w:lang w:val="en-US" w:eastAsia="en-US" w:bidi="ar-SA"/>
      </w:rPr>
    </w:lvl>
    <w:lvl w:ilvl="6" w:tplc="752C8EC2">
      <w:numFmt w:val="bullet"/>
      <w:lvlText w:val="•"/>
      <w:lvlJc w:val="left"/>
      <w:pPr>
        <w:ind w:left="6992" w:hanging="361"/>
      </w:pPr>
      <w:rPr>
        <w:rFonts w:hint="default"/>
        <w:lang w:val="en-US" w:eastAsia="en-US" w:bidi="ar-SA"/>
      </w:rPr>
    </w:lvl>
    <w:lvl w:ilvl="7" w:tplc="365E043E">
      <w:numFmt w:val="bullet"/>
      <w:lvlText w:val="•"/>
      <w:lvlJc w:val="left"/>
      <w:pPr>
        <w:ind w:left="8014" w:hanging="361"/>
      </w:pPr>
      <w:rPr>
        <w:rFonts w:hint="default"/>
        <w:lang w:val="en-US" w:eastAsia="en-US" w:bidi="ar-SA"/>
      </w:rPr>
    </w:lvl>
    <w:lvl w:ilvl="8" w:tplc="12D4D56E">
      <w:numFmt w:val="bullet"/>
      <w:lvlText w:val="•"/>
      <w:lvlJc w:val="left"/>
      <w:pPr>
        <w:ind w:left="9036" w:hanging="361"/>
      </w:pPr>
      <w:rPr>
        <w:rFonts w:hint="default"/>
        <w:lang w:val="en-US" w:eastAsia="en-US" w:bidi="ar-SA"/>
      </w:rPr>
    </w:lvl>
  </w:abstractNum>
  <w:abstractNum w:abstractNumId="3" w15:restartNumberingAfterBreak="0">
    <w:nsid w:val="4E9D176F"/>
    <w:multiLevelType w:val="hybridMultilevel"/>
    <w:tmpl w:val="70DAF5AA"/>
    <w:lvl w:ilvl="0" w:tplc="1F36A552">
      <w:start w:val="1"/>
      <w:numFmt w:val="decimal"/>
      <w:lvlText w:val="%1."/>
      <w:lvlJc w:val="left"/>
      <w:pPr>
        <w:ind w:left="341" w:hanging="202"/>
      </w:pPr>
      <w:rPr>
        <w:rFonts w:ascii="Arial" w:eastAsia="Arial" w:hAnsi="Arial" w:cs="Arial" w:hint="default"/>
        <w:b/>
        <w:bCs/>
        <w:i w:val="0"/>
        <w:iCs w:val="0"/>
        <w:color w:val="39414D"/>
        <w:w w:val="99"/>
        <w:sz w:val="18"/>
        <w:szCs w:val="18"/>
        <w:lang w:val="en-US" w:eastAsia="en-US" w:bidi="ar-SA"/>
      </w:rPr>
    </w:lvl>
    <w:lvl w:ilvl="1" w:tplc="C4986D2C">
      <w:numFmt w:val="bullet"/>
      <w:lvlText w:val="•"/>
      <w:lvlJc w:val="left"/>
      <w:pPr>
        <w:ind w:left="860" w:hanging="202"/>
      </w:pPr>
      <w:rPr>
        <w:rFonts w:hint="default"/>
        <w:lang w:val="en-US" w:eastAsia="en-US" w:bidi="ar-SA"/>
      </w:rPr>
    </w:lvl>
    <w:lvl w:ilvl="2" w:tplc="B9C08950">
      <w:numFmt w:val="bullet"/>
      <w:lvlText w:val="•"/>
      <w:lvlJc w:val="left"/>
      <w:pPr>
        <w:ind w:left="1995" w:hanging="202"/>
      </w:pPr>
      <w:rPr>
        <w:rFonts w:hint="default"/>
        <w:lang w:val="en-US" w:eastAsia="en-US" w:bidi="ar-SA"/>
      </w:rPr>
    </w:lvl>
    <w:lvl w:ilvl="3" w:tplc="310AC6E2">
      <w:numFmt w:val="bullet"/>
      <w:lvlText w:val="•"/>
      <w:lvlJc w:val="left"/>
      <w:pPr>
        <w:ind w:left="3131" w:hanging="202"/>
      </w:pPr>
      <w:rPr>
        <w:rFonts w:hint="default"/>
        <w:lang w:val="en-US" w:eastAsia="en-US" w:bidi="ar-SA"/>
      </w:rPr>
    </w:lvl>
    <w:lvl w:ilvl="4" w:tplc="721E6ACC">
      <w:numFmt w:val="bullet"/>
      <w:lvlText w:val="•"/>
      <w:lvlJc w:val="left"/>
      <w:pPr>
        <w:ind w:left="4266" w:hanging="202"/>
      </w:pPr>
      <w:rPr>
        <w:rFonts w:hint="default"/>
        <w:lang w:val="en-US" w:eastAsia="en-US" w:bidi="ar-SA"/>
      </w:rPr>
    </w:lvl>
    <w:lvl w:ilvl="5" w:tplc="B59811FC">
      <w:numFmt w:val="bullet"/>
      <w:lvlText w:val="•"/>
      <w:lvlJc w:val="left"/>
      <w:pPr>
        <w:ind w:left="5402" w:hanging="202"/>
      </w:pPr>
      <w:rPr>
        <w:rFonts w:hint="default"/>
        <w:lang w:val="en-US" w:eastAsia="en-US" w:bidi="ar-SA"/>
      </w:rPr>
    </w:lvl>
    <w:lvl w:ilvl="6" w:tplc="7734A4D8">
      <w:numFmt w:val="bullet"/>
      <w:lvlText w:val="•"/>
      <w:lvlJc w:val="left"/>
      <w:pPr>
        <w:ind w:left="6537" w:hanging="202"/>
      </w:pPr>
      <w:rPr>
        <w:rFonts w:hint="default"/>
        <w:lang w:val="en-US" w:eastAsia="en-US" w:bidi="ar-SA"/>
      </w:rPr>
    </w:lvl>
    <w:lvl w:ilvl="7" w:tplc="9350CA60">
      <w:numFmt w:val="bullet"/>
      <w:lvlText w:val="•"/>
      <w:lvlJc w:val="left"/>
      <w:pPr>
        <w:ind w:left="7673" w:hanging="202"/>
      </w:pPr>
      <w:rPr>
        <w:rFonts w:hint="default"/>
        <w:lang w:val="en-US" w:eastAsia="en-US" w:bidi="ar-SA"/>
      </w:rPr>
    </w:lvl>
    <w:lvl w:ilvl="8" w:tplc="3E6E6FF0">
      <w:numFmt w:val="bullet"/>
      <w:lvlText w:val="•"/>
      <w:lvlJc w:val="left"/>
      <w:pPr>
        <w:ind w:left="8808" w:hanging="202"/>
      </w:pPr>
      <w:rPr>
        <w:rFonts w:hint="default"/>
        <w:lang w:val="en-US" w:eastAsia="en-US" w:bidi="ar-SA"/>
      </w:rPr>
    </w:lvl>
  </w:abstractNum>
  <w:abstractNum w:abstractNumId="4" w15:restartNumberingAfterBreak="0">
    <w:nsid w:val="52D61B5C"/>
    <w:multiLevelType w:val="hybridMultilevel"/>
    <w:tmpl w:val="C3624248"/>
    <w:lvl w:ilvl="0" w:tplc="211A4C08">
      <w:start w:val="1"/>
      <w:numFmt w:val="decimal"/>
      <w:lvlText w:val="%1."/>
      <w:lvlJc w:val="left"/>
      <w:pPr>
        <w:ind w:left="341" w:hanging="202"/>
      </w:pPr>
      <w:rPr>
        <w:rFonts w:ascii="Arial" w:eastAsia="Arial" w:hAnsi="Arial" w:cs="Arial" w:hint="default"/>
        <w:b/>
        <w:bCs/>
        <w:i w:val="0"/>
        <w:iCs w:val="0"/>
        <w:color w:val="39414D"/>
        <w:w w:val="99"/>
        <w:sz w:val="18"/>
        <w:szCs w:val="18"/>
        <w:lang w:val="en-US" w:eastAsia="en-US" w:bidi="ar-SA"/>
      </w:rPr>
    </w:lvl>
    <w:lvl w:ilvl="1" w:tplc="2612CE6A">
      <w:numFmt w:val="bullet"/>
      <w:lvlText w:val=""/>
      <w:lvlJc w:val="left"/>
      <w:pPr>
        <w:ind w:left="860" w:hanging="361"/>
      </w:pPr>
      <w:rPr>
        <w:rFonts w:ascii="Wingdings" w:eastAsia="Wingdings" w:hAnsi="Wingdings" w:cs="Wingdings" w:hint="default"/>
        <w:b w:val="0"/>
        <w:bCs w:val="0"/>
        <w:i w:val="0"/>
        <w:iCs w:val="0"/>
        <w:color w:val="71797C"/>
        <w:w w:val="100"/>
        <w:sz w:val="18"/>
        <w:szCs w:val="18"/>
        <w:lang w:val="en-US" w:eastAsia="en-US" w:bidi="ar-SA"/>
      </w:rPr>
    </w:lvl>
    <w:lvl w:ilvl="2" w:tplc="3E74739E">
      <w:numFmt w:val="bullet"/>
      <w:lvlText w:val=""/>
      <w:lvlJc w:val="left"/>
      <w:pPr>
        <w:ind w:left="1220" w:hanging="360"/>
      </w:pPr>
      <w:rPr>
        <w:rFonts w:ascii="Wingdings" w:eastAsia="Wingdings" w:hAnsi="Wingdings" w:cs="Wingdings" w:hint="default"/>
        <w:b w:val="0"/>
        <w:bCs w:val="0"/>
        <w:i w:val="0"/>
        <w:iCs w:val="0"/>
        <w:color w:val="71797C"/>
        <w:w w:val="100"/>
        <w:sz w:val="18"/>
        <w:szCs w:val="18"/>
        <w:lang w:val="en-US" w:eastAsia="en-US" w:bidi="ar-SA"/>
      </w:rPr>
    </w:lvl>
    <w:lvl w:ilvl="3" w:tplc="025A7CE2">
      <w:numFmt w:val="bullet"/>
      <w:lvlText w:val="•"/>
      <w:lvlJc w:val="left"/>
      <w:pPr>
        <w:ind w:left="2452" w:hanging="360"/>
      </w:pPr>
      <w:rPr>
        <w:rFonts w:hint="default"/>
        <w:lang w:val="en-US" w:eastAsia="en-US" w:bidi="ar-SA"/>
      </w:rPr>
    </w:lvl>
    <w:lvl w:ilvl="4" w:tplc="849819FE">
      <w:numFmt w:val="bullet"/>
      <w:lvlText w:val="•"/>
      <w:lvlJc w:val="left"/>
      <w:pPr>
        <w:ind w:left="3685" w:hanging="360"/>
      </w:pPr>
      <w:rPr>
        <w:rFonts w:hint="default"/>
        <w:lang w:val="en-US" w:eastAsia="en-US" w:bidi="ar-SA"/>
      </w:rPr>
    </w:lvl>
    <w:lvl w:ilvl="5" w:tplc="7486C644">
      <w:numFmt w:val="bullet"/>
      <w:lvlText w:val="•"/>
      <w:lvlJc w:val="left"/>
      <w:pPr>
        <w:ind w:left="4917" w:hanging="360"/>
      </w:pPr>
      <w:rPr>
        <w:rFonts w:hint="default"/>
        <w:lang w:val="en-US" w:eastAsia="en-US" w:bidi="ar-SA"/>
      </w:rPr>
    </w:lvl>
    <w:lvl w:ilvl="6" w:tplc="C16CC374">
      <w:numFmt w:val="bullet"/>
      <w:lvlText w:val="•"/>
      <w:lvlJc w:val="left"/>
      <w:pPr>
        <w:ind w:left="6150" w:hanging="360"/>
      </w:pPr>
      <w:rPr>
        <w:rFonts w:hint="default"/>
        <w:lang w:val="en-US" w:eastAsia="en-US" w:bidi="ar-SA"/>
      </w:rPr>
    </w:lvl>
    <w:lvl w:ilvl="7" w:tplc="C6509C88">
      <w:numFmt w:val="bullet"/>
      <w:lvlText w:val="•"/>
      <w:lvlJc w:val="left"/>
      <w:pPr>
        <w:ind w:left="7382" w:hanging="360"/>
      </w:pPr>
      <w:rPr>
        <w:rFonts w:hint="default"/>
        <w:lang w:val="en-US" w:eastAsia="en-US" w:bidi="ar-SA"/>
      </w:rPr>
    </w:lvl>
    <w:lvl w:ilvl="8" w:tplc="863C1EDE">
      <w:numFmt w:val="bullet"/>
      <w:lvlText w:val="•"/>
      <w:lvlJc w:val="left"/>
      <w:pPr>
        <w:ind w:left="8615" w:hanging="360"/>
      </w:pPr>
      <w:rPr>
        <w:rFonts w:hint="default"/>
        <w:lang w:val="en-US" w:eastAsia="en-US" w:bidi="ar-SA"/>
      </w:rPr>
    </w:lvl>
  </w:abstractNum>
  <w:abstractNum w:abstractNumId="5" w15:restartNumberingAfterBreak="0">
    <w:nsid w:val="5F8D6BCB"/>
    <w:multiLevelType w:val="hybridMultilevel"/>
    <w:tmpl w:val="D75C914C"/>
    <w:lvl w:ilvl="0" w:tplc="2612CE6A">
      <w:numFmt w:val="bullet"/>
      <w:lvlText w:val=""/>
      <w:lvlJc w:val="left"/>
      <w:pPr>
        <w:ind w:left="1440" w:hanging="360"/>
      </w:pPr>
      <w:rPr>
        <w:rFonts w:ascii="Wingdings" w:eastAsia="Wingdings" w:hAnsi="Wingdings" w:cs="Wingdings" w:hint="default"/>
        <w:b w:val="0"/>
        <w:bCs w:val="0"/>
        <w:i w:val="0"/>
        <w:iCs w:val="0"/>
        <w:color w:val="71797C"/>
        <w:w w:val="100"/>
        <w:sz w:val="18"/>
        <w:szCs w:val="18"/>
        <w:lang w:val="en-US" w:eastAsia="en-US" w:bidi="ar-SA"/>
      </w:rPr>
    </w:lvl>
    <w:lvl w:ilvl="1" w:tplc="2612CE6A">
      <w:numFmt w:val="bullet"/>
      <w:lvlText w:val=""/>
      <w:lvlJc w:val="left"/>
      <w:pPr>
        <w:ind w:left="2160" w:hanging="360"/>
      </w:pPr>
      <w:rPr>
        <w:rFonts w:ascii="Wingdings" w:eastAsia="Wingdings" w:hAnsi="Wingdings" w:cs="Wingdings" w:hint="default"/>
        <w:b w:val="0"/>
        <w:bCs w:val="0"/>
        <w:i w:val="0"/>
        <w:iCs w:val="0"/>
        <w:color w:val="71797C"/>
        <w:w w:val="100"/>
        <w:sz w:val="18"/>
        <w:szCs w:val="18"/>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A43141"/>
    <w:multiLevelType w:val="hybridMultilevel"/>
    <w:tmpl w:val="85A0E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B776F3"/>
    <w:multiLevelType w:val="hybridMultilevel"/>
    <w:tmpl w:val="9390A062"/>
    <w:lvl w:ilvl="0" w:tplc="2612CE6A">
      <w:numFmt w:val="bullet"/>
      <w:lvlText w:val=""/>
      <w:lvlJc w:val="left"/>
      <w:pPr>
        <w:ind w:left="1440" w:hanging="360"/>
      </w:pPr>
      <w:rPr>
        <w:rFonts w:ascii="Wingdings" w:eastAsia="Wingdings" w:hAnsi="Wingdings" w:cs="Wingdings" w:hint="default"/>
        <w:b w:val="0"/>
        <w:bCs w:val="0"/>
        <w:i w:val="0"/>
        <w:iCs w:val="0"/>
        <w:color w:val="71797C"/>
        <w:w w:val="100"/>
        <w:sz w:val="18"/>
        <w:szCs w:val="18"/>
        <w:lang w:val="en-US" w:eastAsia="en-US" w:bidi="ar-SA"/>
      </w:rPr>
    </w:lvl>
    <w:lvl w:ilvl="1" w:tplc="2612CE6A">
      <w:numFmt w:val="bullet"/>
      <w:lvlText w:val=""/>
      <w:lvlJc w:val="left"/>
      <w:pPr>
        <w:ind w:left="2160" w:hanging="360"/>
      </w:pPr>
      <w:rPr>
        <w:rFonts w:ascii="Wingdings" w:eastAsia="Wingdings" w:hAnsi="Wingdings" w:cs="Wingdings" w:hint="default"/>
        <w:b w:val="0"/>
        <w:bCs w:val="0"/>
        <w:i w:val="0"/>
        <w:iCs w:val="0"/>
        <w:color w:val="71797C"/>
        <w:w w:val="100"/>
        <w:sz w:val="18"/>
        <w:szCs w:val="18"/>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6913FE"/>
    <w:multiLevelType w:val="hybridMultilevel"/>
    <w:tmpl w:val="C1A8EDAE"/>
    <w:lvl w:ilvl="0" w:tplc="CE6CC574">
      <w:start w:val="1"/>
      <w:numFmt w:val="decimal"/>
      <w:lvlText w:val="%1."/>
      <w:lvlJc w:val="left"/>
      <w:pPr>
        <w:ind w:left="360" w:hanging="360"/>
      </w:pPr>
      <w:rPr>
        <w:rFonts w:ascii="Arial" w:eastAsiaTheme="minorHAnsi" w:hAnsi="Arial" w:cstheme="minorBidi"/>
      </w:rPr>
    </w:lvl>
    <w:lvl w:ilvl="1" w:tplc="2612CE6A">
      <w:numFmt w:val="bullet"/>
      <w:lvlText w:val=""/>
      <w:lvlJc w:val="left"/>
      <w:pPr>
        <w:ind w:left="1080" w:hanging="360"/>
      </w:pPr>
      <w:rPr>
        <w:rFonts w:ascii="Wingdings" w:eastAsia="Wingdings" w:hAnsi="Wingdings" w:cs="Wingdings" w:hint="default"/>
        <w:b w:val="0"/>
        <w:bCs w:val="0"/>
        <w:i w:val="0"/>
        <w:iCs w:val="0"/>
        <w:color w:val="71797C"/>
        <w:w w:val="100"/>
        <w:sz w:val="18"/>
        <w:szCs w:val="18"/>
        <w:lang w:val="en-US" w:eastAsia="en-US" w:bidi="ar-SA"/>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4A24E36"/>
    <w:multiLevelType w:val="hybridMultilevel"/>
    <w:tmpl w:val="F13054B2"/>
    <w:lvl w:ilvl="0" w:tplc="18CCA434">
      <w:start w:val="1"/>
      <w:numFmt w:val="decimal"/>
      <w:lvlText w:val="%1."/>
      <w:lvlJc w:val="left"/>
      <w:pPr>
        <w:ind w:left="500" w:hanging="360"/>
      </w:pPr>
      <w:rPr>
        <w:rFonts w:hint="default"/>
      </w:rPr>
    </w:lvl>
    <w:lvl w:ilvl="1" w:tplc="04090019">
      <w:start w:val="1"/>
      <w:numFmt w:val="lowerLetter"/>
      <w:lvlText w:val="%2."/>
      <w:lvlJc w:val="left"/>
      <w:pPr>
        <w:ind w:left="1220" w:hanging="360"/>
      </w:pPr>
    </w:lvl>
    <w:lvl w:ilvl="2" w:tplc="0409001B">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7"/>
  </w:num>
  <w:num w:numId="8">
    <w:abstractNumId w:val="5"/>
  </w:num>
  <w:num w:numId="9">
    <w:abstractNumId w:val="8"/>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Chow">
    <w15:presenceInfo w15:providerId="AD" w15:userId="S::Justin.Chow@milliman.com::04533418-eb6f-48a7-a76f-10e7b9eab7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A0"/>
    <w:rsid w:val="000007F2"/>
    <w:rsid w:val="001D40B6"/>
    <w:rsid w:val="001E4B5B"/>
    <w:rsid w:val="00224320"/>
    <w:rsid w:val="0028041D"/>
    <w:rsid w:val="002929E1"/>
    <w:rsid w:val="00294369"/>
    <w:rsid w:val="002A1724"/>
    <w:rsid w:val="00312FD9"/>
    <w:rsid w:val="00354137"/>
    <w:rsid w:val="003D503F"/>
    <w:rsid w:val="00483851"/>
    <w:rsid w:val="00485DE9"/>
    <w:rsid w:val="00495797"/>
    <w:rsid w:val="004C50CC"/>
    <w:rsid w:val="004F18DF"/>
    <w:rsid w:val="00534AB5"/>
    <w:rsid w:val="00573797"/>
    <w:rsid w:val="00575CC9"/>
    <w:rsid w:val="005B1E93"/>
    <w:rsid w:val="005B2A85"/>
    <w:rsid w:val="005B7C99"/>
    <w:rsid w:val="005E22D8"/>
    <w:rsid w:val="00687ABB"/>
    <w:rsid w:val="006D14C3"/>
    <w:rsid w:val="00722083"/>
    <w:rsid w:val="00735492"/>
    <w:rsid w:val="00740DFB"/>
    <w:rsid w:val="00752522"/>
    <w:rsid w:val="00755A3C"/>
    <w:rsid w:val="007800ED"/>
    <w:rsid w:val="007D555B"/>
    <w:rsid w:val="007D7938"/>
    <w:rsid w:val="007F44B2"/>
    <w:rsid w:val="008135D2"/>
    <w:rsid w:val="00822476"/>
    <w:rsid w:val="00863BAA"/>
    <w:rsid w:val="0089657D"/>
    <w:rsid w:val="008A6522"/>
    <w:rsid w:val="008F44D1"/>
    <w:rsid w:val="0098063E"/>
    <w:rsid w:val="00987231"/>
    <w:rsid w:val="009A31A0"/>
    <w:rsid w:val="00A12BC0"/>
    <w:rsid w:val="00A35503"/>
    <w:rsid w:val="00A4211B"/>
    <w:rsid w:val="00A67AF2"/>
    <w:rsid w:val="00A7345F"/>
    <w:rsid w:val="00A76B45"/>
    <w:rsid w:val="00A9474C"/>
    <w:rsid w:val="00AA0CD8"/>
    <w:rsid w:val="00AC0CF3"/>
    <w:rsid w:val="00AD154C"/>
    <w:rsid w:val="00AD1B27"/>
    <w:rsid w:val="00B91FF2"/>
    <w:rsid w:val="00B956A5"/>
    <w:rsid w:val="00BB6340"/>
    <w:rsid w:val="00BC6DEF"/>
    <w:rsid w:val="00BD3113"/>
    <w:rsid w:val="00BE1741"/>
    <w:rsid w:val="00BF73E1"/>
    <w:rsid w:val="00C26D64"/>
    <w:rsid w:val="00C554C2"/>
    <w:rsid w:val="00CE20C6"/>
    <w:rsid w:val="00D0767A"/>
    <w:rsid w:val="00D6007E"/>
    <w:rsid w:val="00D7126F"/>
    <w:rsid w:val="00D936AD"/>
    <w:rsid w:val="00DB1D38"/>
    <w:rsid w:val="00EA3423"/>
    <w:rsid w:val="00F464E4"/>
    <w:rsid w:val="00F54679"/>
    <w:rsid w:val="00F755C6"/>
    <w:rsid w:val="00F939A8"/>
    <w:rsid w:val="00FA4861"/>
    <w:rsid w:val="00FB2390"/>
    <w:rsid w:val="00FF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7AA5C"/>
  <w15:docId w15:val="{D2E32028-94E7-497E-B1A1-04A54FA1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67"/>
      <w:ind w:left="140"/>
      <w:outlineLvl w:val="0"/>
    </w:pPr>
    <w:rPr>
      <w:sz w:val="30"/>
      <w:szCs w:val="30"/>
    </w:rPr>
  </w:style>
  <w:style w:type="paragraph" w:styleId="Heading2">
    <w:name w:val="heading 2"/>
    <w:basedOn w:val="Normal"/>
    <w:uiPriority w:val="9"/>
    <w:unhideWhenUsed/>
    <w:qFormat/>
    <w:pPr>
      <w:spacing w:before="116"/>
      <w:ind w:left="341" w:hanging="202"/>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rPr>
      <w:sz w:val="18"/>
      <w:szCs w:val="18"/>
    </w:rPr>
  </w:style>
  <w:style w:type="paragraph" w:styleId="Title">
    <w:name w:val="Title"/>
    <w:basedOn w:val="Normal"/>
    <w:uiPriority w:val="10"/>
    <w:qFormat/>
    <w:pPr>
      <w:spacing w:before="78"/>
      <w:ind w:left="140" w:right="2228"/>
    </w:pPr>
    <w:rPr>
      <w:sz w:val="36"/>
      <w:szCs w:val="36"/>
    </w:rPr>
  </w:style>
  <w:style w:type="paragraph" w:styleId="ListParagraph">
    <w:name w:val="List Paragraph"/>
    <w:basedOn w:val="Normal"/>
    <w:uiPriority w:val="1"/>
    <w:qFormat/>
    <w:pPr>
      <w:spacing w:before="91"/>
      <w:ind w:left="8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243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320"/>
    <w:rPr>
      <w:rFonts w:ascii="Segoe UI" w:eastAsia="Arial" w:hAnsi="Segoe UI" w:cs="Segoe UI"/>
      <w:sz w:val="18"/>
      <w:szCs w:val="18"/>
    </w:rPr>
  </w:style>
  <w:style w:type="character" w:customStyle="1" w:styleId="Hyperlink1">
    <w:name w:val="Hyperlink1"/>
    <w:basedOn w:val="DefaultParagraphFont"/>
    <w:uiPriority w:val="99"/>
    <w:unhideWhenUsed/>
    <w:rsid w:val="00224320"/>
    <w:rPr>
      <w:color w:val="0563C1"/>
      <w:u w:val="single"/>
    </w:rPr>
  </w:style>
  <w:style w:type="paragraph" w:customStyle="1" w:styleId="FootnoteText1">
    <w:name w:val="Footnote Text1"/>
    <w:basedOn w:val="Normal"/>
    <w:next w:val="FootnoteText"/>
    <w:link w:val="FootnoteTextChar"/>
    <w:uiPriority w:val="99"/>
    <w:semiHidden/>
    <w:unhideWhenUsed/>
    <w:rsid w:val="00224320"/>
    <w:pPr>
      <w:widowControl/>
      <w:autoSpaceDE/>
      <w:autoSpaceDN/>
    </w:pPr>
    <w:rPr>
      <w:rFonts w:ascii="Calibri" w:eastAsiaTheme="minorHAnsi" w:hAnsi="Calibri" w:cstheme="minorBidi"/>
      <w:szCs w:val="20"/>
    </w:rPr>
  </w:style>
  <w:style w:type="character" w:customStyle="1" w:styleId="FootnoteTextChar">
    <w:name w:val="Footnote Text Char"/>
    <w:basedOn w:val="DefaultParagraphFont"/>
    <w:link w:val="FootnoteText1"/>
    <w:uiPriority w:val="99"/>
    <w:semiHidden/>
    <w:rsid w:val="00224320"/>
    <w:rPr>
      <w:rFonts w:ascii="Calibri" w:hAnsi="Calibri"/>
      <w:szCs w:val="20"/>
    </w:rPr>
  </w:style>
  <w:style w:type="character" w:styleId="FootnoteReference">
    <w:name w:val="footnote reference"/>
    <w:basedOn w:val="DefaultParagraphFont"/>
    <w:uiPriority w:val="99"/>
    <w:semiHidden/>
    <w:unhideWhenUsed/>
    <w:rsid w:val="00224320"/>
    <w:rPr>
      <w:vertAlign w:val="superscript"/>
    </w:rPr>
  </w:style>
  <w:style w:type="character" w:styleId="Hyperlink">
    <w:name w:val="Hyperlink"/>
    <w:basedOn w:val="DefaultParagraphFont"/>
    <w:uiPriority w:val="99"/>
    <w:unhideWhenUsed/>
    <w:rsid w:val="00224320"/>
    <w:rPr>
      <w:color w:val="0000FF" w:themeColor="hyperlink"/>
      <w:u w:val="single"/>
    </w:rPr>
  </w:style>
  <w:style w:type="paragraph" w:styleId="FootnoteText">
    <w:name w:val="footnote text"/>
    <w:basedOn w:val="Normal"/>
    <w:link w:val="FootnoteTextChar1"/>
    <w:uiPriority w:val="99"/>
    <w:semiHidden/>
    <w:unhideWhenUsed/>
    <w:rsid w:val="00224320"/>
    <w:rPr>
      <w:sz w:val="20"/>
      <w:szCs w:val="20"/>
    </w:rPr>
  </w:style>
  <w:style w:type="character" w:customStyle="1" w:styleId="FootnoteTextChar1">
    <w:name w:val="Footnote Text Char1"/>
    <w:basedOn w:val="DefaultParagraphFont"/>
    <w:link w:val="FootnoteText"/>
    <w:uiPriority w:val="99"/>
    <w:semiHidden/>
    <w:rsid w:val="00224320"/>
    <w:rPr>
      <w:rFonts w:ascii="Arial" w:eastAsia="Arial" w:hAnsi="Arial" w:cs="Arial"/>
      <w:sz w:val="20"/>
      <w:szCs w:val="20"/>
    </w:rPr>
  </w:style>
  <w:style w:type="paragraph" w:styleId="Header">
    <w:name w:val="header"/>
    <w:basedOn w:val="Normal"/>
    <w:link w:val="HeaderChar"/>
    <w:uiPriority w:val="99"/>
    <w:unhideWhenUsed/>
    <w:rsid w:val="00224320"/>
    <w:pPr>
      <w:tabs>
        <w:tab w:val="center" w:pos="4680"/>
        <w:tab w:val="right" w:pos="9360"/>
      </w:tabs>
    </w:pPr>
  </w:style>
  <w:style w:type="character" w:customStyle="1" w:styleId="HeaderChar">
    <w:name w:val="Header Char"/>
    <w:basedOn w:val="DefaultParagraphFont"/>
    <w:link w:val="Header"/>
    <w:uiPriority w:val="99"/>
    <w:rsid w:val="00224320"/>
    <w:rPr>
      <w:rFonts w:ascii="Arial" w:eastAsia="Arial" w:hAnsi="Arial" w:cs="Arial"/>
    </w:rPr>
  </w:style>
  <w:style w:type="paragraph" w:styleId="Footer">
    <w:name w:val="footer"/>
    <w:basedOn w:val="Normal"/>
    <w:link w:val="FooterChar"/>
    <w:uiPriority w:val="99"/>
    <w:unhideWhenUsed/>
    <w:rsid w:val="00224320"/>
    <w:pPr>
      <w:tabs>
        <w:tab w:val="center" w:pos="4680"/>
        <w:tab w:val="right" w:pos="9360"/>
      </w:tabs>
    </w:pPr>
  </w:style>
  <w:style w:type="character" w:customStyle="1" w:styleId="FooterChar">
    <w:name w:val="Footer Char"/>
    <w:basedOn w:val="DefaultParagraphFont"/>
    <w:link w:val="Footer"/>
    <w:uiPriority w:val="99"/>
    <w:rsid w:val="00224320"/>
    <w:rPr>
      <w:rFonts w:ascii="Arial" w:eastAsia="Arial" w:hAnsi="Arial" w:cs="Arial"/>
    </w:rPr>
  </w:style>
  <w:style w:type="character" w:styleId="Emphasis">
    <w:name w:val="Emphasis"/>
    <w:basedOn w:val="DefaultParagraphFont"/>
    <w:uiPriority w:val="20"/>
    <w:qFormat/>
    <w:rsid w:val="00224320"/>
    <w:rPr>
      <w:color w:val="4F81BD" w:themeColor="accent1"/>
    </w:rPr>
  </w:style>
  <w:style w:type="paragraph" w:styleId="EndnoteText">
    <w:name w:val="endnote text"/>
    <w:basedOn w:val="Normal"/>
    <w:link w:val="EndnoteTextChar"/>
    <w:uiPriority w:val="99"/>
    <w:semiHidden/>
    <w:unhideWhenUsed/>
    <w:rsid w:val="00F939A8"/>
    <w:rPr>
      <w:sz w:val="20"/>
      <w:szCs w:val="20"/>
    </w:rPr>
  </w:style>
  <w:style w:type="character" w:customStyle="1" w:styleId="EndnoteTextChar">
    <w:name w:val="Endnote Text Char"/>
    <w:basedOn w:val="DefaultParagraphFont"/>
    <w:link w:val="EndnoteText"/>
    <w:uiPriority w:val="99"/>
    <w:semiHidden/>
    <w:rsid w:val="00F939A8"/>
    <w:rPr>
      <w:rFonts w:ascii="Arial" w:eastAsia="Arial" w:hAnsi="Arial" w:cs="Arial"/>
      <w:sz w:val="20"/>
      <w:szCs w:val="20"/>
    </w:rPr>
  </w:style>
  <w:style w:type="character" w:styleId="EndnoteReference">
    <w:name w:val="endnote reference"/>
    <w:basedOn w:val="DefaultParagraphFont"/>
    <w:uiPriority w:val="99"/>
    <w:semiHidden/>
    <w:unhideWhenUsed/>
    <w:rsid w:val="00F939A8"/>
    <w:rPr>
      <w:vertAlign w:val="superscript"/>
    </w:rPr>
  </w:style>
  <w:style w:type="character" w:styleId="UnresolvedMention">
    <w:name w:val="Unresolved Mention"/>
    <w:basedOn w:val="DefaultParagraphFont"/>
    <w:uiPriority w:val="99"/>
    <w:semiHidden/>
    <w:unhideWhenUsed/>
    <w:rsid w:val="00F939A8"/>
    <w:rPr>
      <w:color w:val="605E5C"/>
      <w:shd w:val="clear" w:color="auto" w:fill="E1DFDD"/>
    </w:rPr>
  </w:style>
  <w:style w:type="character" w:styleId="CommentReference">
    <w:name w:val="annotation reference"/>
    <w:basedOn w:val="DefaultParagraphFont"/>
    <w:uiPriority w:val="99"/>
    <w:semiHidden/>
    <w:unhideWhenUsed/>
    <w:rsid w:val="00735492"/>
    <w:rPr>
      <w:sz w:val="16"/>
      <w:szCs w:val="16"/>
    </w:rPr>
  </w:style>
  <w:style w:type="paragraph" w:styleId="CommentText">
    <w:name w:val="annotation text"/>
    <w:basedOn w:val="Normal"/>
    <w:link w:val="CommentTextChar"/>
    <w:uiPriority w:val="99"/>
    <w:semiHidden/>
    <w:unhideWhenUsed/>
    <w:rsid w:val="00735492"/>
    <w:rPr>
      <w:sz w:val="20"/>
      <w:szCs w:val="20"/>
    </w:rPr>
  </w:style>
  <w:style w:type="character" w:customStyle="1" w:styleId="CommentTextChar">
    <w:name w:val="Comment Text Char"/>
    <w:basedOn w:val="DefaultParagraphFont"/>
    <w:link w:val="CommentText"/>
    <w:uiPriority w:val="99"/>
    <w:semiHidden/>
    <w:rsid w:val="00735492"/>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735492"/>
    <w:rPr>
      <w:b/>
      <w:bCs/>
    </w:rPr>
  </w:style>
  <w:style w:type="character" w:customStyle="1" w:styleId="CommentSubjectChar">
    <w:name w:val="Comment Subject Char"/>
    <w:basedOn w:val="CommentTextChar"/>
    <w:link w:val="CommentSubject"/>
    <w:uiPriority w:val="99"/>
    <w:semiHidden/>
    <w:rsid w:val="00735492"/>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9281">
      <w:bodyDiv w:val="1"/>
      <w:marLeft w:val="0"/>
      <w:marRight w:val="0"/>
      <w:marTop w:val="0"/>
      <w:marBottom w:val="0"/>
      <w:divBdr>
        <w:top w:val="none" w:sz="0" w:space="0" w:color="auto"/>
        <w:left w:val="none" w:sz="0" w:space="0" w:color="auto"/>
        <w:bottom w:val="none" w:sz="0" w:space="0" w:color="auto"/>
        <w:right w:val="none" w:sz="0" w:space="0" w:color="auto"/>
      </w:divBdr>
    </w:div>
    <w:div w:id="112410298">
      <w:bodyDiv w:val="1"/>
      <w:marLeft w:val="0"/>
      <w:marRight w:val="0"/>
      <w:marTop w:val="0"/>
      <w:marBottom w:val="0"/>
      <w:divBdr>
        <w:top w:val="none" w:sz="0" w:space="0" w:color="auto"/>
        <w:left w:val="none" w:sz="0" w:space="0" w:color="auto"/>
        <w:bottom w:val="none" w:sz="0" w:space="0" w:color="auto"/>
        <w:right w:val="none" w:sz="0" w:space="0" w:color="auto"/>
      </w:divBdr>
    </w:div>
    <w:div w:id="575478609">
      <w:bodyDiv w:val="1"/>
      <w:marLeft w:val="0"/>
      <w:marRight w:val="0"/>
      <w:marTop w:val="0"/>
      <w:marBottom w:val="0"/>
      <w:divBdr>
        <w:top w:val="none" w:sz="0" w:space="0" w:color="auto"/>
        <w:left w:val="none" w:sz="0" w:space="0" w:color="auto"/>
        <w:bottom w:val="none" w:sz="0" w:space="0" w:color="auto"/>
        <w:right w:val="none" w:sz="0" w:space="0" w:color="auto"/>
      </w:divBdr>
    </w:div>
    <w:div w:id="829323084">
      <w:bodyDiv w:val="1"/>
      <w:marLeft w:val="0"/>
      <w:marRight w:val="0"/>
      <w:marTop w:val="0"/>
      <w:marBottom w:val="0"/>
      <w:divBdr>
        <w:top w:val="none" w:sz="0" w:space="0" w:color="auto"/>
        <w:left w:val="none" w:sz="0" w:space="0" w:color="auto"/>
        <w:bottom w:val="none" w:sz="0" w:space="0" w:color="auto"/>
        <w:right w:val="none" w:sz="0" w:space="0" w:color="auto"/>
      </w:divBdr>
    </w:div>
    <w:div w:id="899249000">
      <w:bodyDiv w:val="1"/>
      <w:marLeft w:val="0"/>
      <w:marRight w:val="0"/>
      <w:marTop w:val="0"/>
      <w:marBottom w:val="0"/>
      <w:divBdr>
        <w:top w:val="none" w:sz="0" w:space="0" w:color="auto"/>
        <w:left w:val="none" w:sz="0" w:space="0" w:color="auto"/>
        <w:bottom w:val="none" w:sz="0" w:space="0" w:color="auto"/>
        <w:right w:val="none" w:sz="0" w:space="0" w:color="auto"/>
      </w:divBdr>
    </w:div>
    <w:div w:id="1048190742">
      <w:bodyDiv w:val="1"/>
      <w:marLeft w:val="0"/>
      <w:marRight w:val="0"/>
      <w:marTop w:val="0"/>
      <w:marBottom w:val="0"/>
      <w:divBdr>
        <w:top w:val="none" w:sz="0" w:space="0" w:color="auto"/>
        <w:left w:val="none" w:sz="0" w:space="0" w:color="auto"/>
        <w:bottom w:val="none" w:sz="0" w:space="0" w:color="auto"/>
        <w:right w:val="none" w:sz="0" w:space="0" w:color="auto"/>
      </w:divBdr>
    </w:div>
    <w:div w:id="1941983328">
      <w:bodyDiv w:val="1"/>
      <w:marLeft w:val="0"/>
      <w:marRight w:val="0"/>
      <w:marTop w:val="0"/>
      <w:marBottom w:val="0"/>
      <w:divBdr>
        <w:top w:val="none" w:sz="0" w:space="0" w:color="auto"/>
        <w:left w:val="none" w:sz="0" w:space="0" w:color="auto"/>
        <w:bottom w:val="none" w:sz="0" w:space="0" w:color="auto"/>
        <w:right w:val="none" w:sz="0" w:space="0" w:color="auto"/>
      </w:divBdr>
    </w:div>
    <w:div w:id="1986085696">
      <w:bodyDiv w:val="1"/>
      <w:marLeft w:val="0"/>
      <w:marRight w:val="0"/>
      <w:marTop w:val="0"/>
      <w:marBottom w:val="0"/>
      <w:divBdr>
        <w:top w:val="none" w:sz="0" w:space="0" w:color="auto"/>
        <w:left w:val="none" w:sz="0" w:space="0" w:color="auto"/>
        <w:bottom w:val="none" w:sz="0" w:space="0" w:color="auto"/>
        <w:right w:val="none" w:sz="0" w:space="0" w:color="auto"/>
      </w:divBdr>
    </w:div>
    <w:div w:id="2049408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9CA40-32E1-43E5-A0B1-6C527C40B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Vanessa.Malagon@milliman.com</dc:creator>
  <cp:lastModifiedBy>Justin Chow</cp:lastModifiedBy>
  <cp:revision>2</cp:revision>
  <dcterms:created xsi:type="dcterms:W3CDTF">2022-04-27T18:44:00Z</dcterms:created>
  <dcterms:modified xsi:type="dcterms:W3CDTF">2022-04-27T18:44:00Z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2020-07-07T00:00:00Z</vt:filetime>
  </property>
  <property fmtid="{D5CDD505-2E9C-101B-9397-08002B2CF9AE}" pid="3" name="Creator">
    <vt:lpwstr>Microsoft® Word 2016</vt:lpwstr>
  </property>
  <property fmtid="{D5CDD505-2E9C-101B-9397-08002B2CF9AE}" pid="4" name="LastSaved">
    <vt:filetime>2021-06-30T00:00:00Z</vt:filetime>
  </property>
</Properties>
</file>