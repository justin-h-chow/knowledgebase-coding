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proofErr w:type="gramStart"/>
      <w:r>
        <w:rPr>
          <w:color w:val="71797C"/>
          <w:sz w:val="24"/>
        </w:rPr>
        <w:t>202</w:t>
      </w:r>
      <w:r w:rsidR="00755A3C">
        <w:rPr>
          <w:color w:val="71797C"/>
          <w:sz w:val="24"/>
        </w:rPr>
        <w:t>2</w:t>
      </w:r>
      <w:proofErr w:type="gramEnd"/>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22F6A11A" w14:textId="77777777" w:rsidR="002A1724" w:rsidRDefault="007D555B" w:rsidP="002A1724">
      <w:pPr>
        <w:spacing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p>
    <w:p w14:paraId="58FDFDFF" w14:textId="75678FFB" w:rsidR="00F939A8" w:rsidRPr="00F939A8" w:rsidRDefault="00485DE9" w:rsidP="002A1724">
      <w:pPr>
        <w:spacing w:line="276" w:lineRule="auto"/>
        <w:ind w:left="144" w:right="6048"/>
        <w:rPr>
          <w:sz w:val="16"/>
        </w:rPr>
      </w:pPr>
      <w:r>
        <w:rPr>
          <w:color w:val="0081E2"/>
          <w:sz w:val="16"/>
        </w:rPr>
        <w:t>Ryan Melson</w:t>
      </w:r>
      <w:r w:rsidR="00F939A8" w:rsidRPr="00F939A8">
        <w:rPr>
          <w:sz w:val="16"/>
        </w:rPr>
        <w:t xml:space="preserve">, </w:t>
      </w:r>
      <w:r>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w:t>
      </w:r>
      <w:proofErr w:type="gramStart"/>
      <w:r w:rsidRPr="00224320">
        <w:rPr>
          <w:rFonts w:eastAsia="Calibri"/>
          <w:sz w:val="18"/>
          <w:szCs w:val="20"/>
        </w:rPr>
        <w:t>202</w:t>
      </w:r>
      <w:r w:rsidR="00485DE9">
        <w:rPr>
          <w:rFonts w:eastAsia="Calibri"/>
          <w:sz w:val="18"/>
          <w:szCs w:val="20"/>
        </w:rPr>
        <w:t>2</w:t>
      </w:r>
      <w:proofErr w:type="gramEnd"/>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415F05A0" w:rsidR="00224320" w:rsidRPr="00224320" w:rsidRDefault="00BD3113"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Sharing Arrangement Documentation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 xml:space="preserve">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 xml:space="preserve">Public Health Emergency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 xml:space="preserve">Payments 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w:t>
      </w:r>
      <w:proofErr w:type="spellStart"/>
      <w:r w:rsidRPr="00C554C2">
        <w:rPr>
          <w:sz w:val="18"/>
          <w:szCs w:val="18"/>
        </w:rPr>
        <w:t>ies</w:t>
      </w:r>
      <w:proofErr w:type="spellEnd"/>
      <w:r w:rsidRPr="00C554C2">
        <w:rPr>
          <w:sz w:val="18"/>
          <w:szCs w:val="18"/>
        </w:rPr>
        <w:t>) for a future rating period must submit contract and rate certification documentation to CMS prior to the start of the rating period.</w:t>
      </w:r>
    </w:p>
    <w:p w14:paraId="32F83F49" w14:textId="73F8F9B1" w:rsidR="00224320" w:rsidRPr="00224320" w:rsidRDefault="00987231" w:rsidP="00722083">
      <w:pPr>
        <w:spacing w:after="120" w:line="259" w:lineRule="auto"/>
        <w:ind w:left="140"/>
        <w:rPr>
          <w:sz w:val="18"/>
          <w:szCs w:val="18"/>
        </w:rPr>
      </w:pPr>
      <w:r w:rsidRPr="00987231">
        <w:rPr>
          <w:sz w:val="18"/>
          <w:szCs w:val="18"/>
        </w:rPr>
        <w:t xml:space="preserve">A state planning to implement one, or multiple, risk mitigation strategies in a future rating period must submit </w:t>
      </w:r>
      <w:commentRangeStart w:id="0"/>
      <w:commentRangeStart w:id="1"/>
      <w:commentRangeStart w:id="2"/>
      <w:r w:rsidRPr="00987231">
        <w:rPr>
          <w:sz w:val="18"/>
          <w:szCs w:val="18"/>
        </w:rPr>
        <w:t xml:space="preserve">a fully executed contract and rate certification prior to the start of the rating period. </w:t>
      </w:r>
      <w:del w:id="3" w:author="Justin Chow" w:date="2022-04-20T09:04:00Z">
        <w:r w:rsidR="005B2A85" w:rsidDel="00722083">
          <w:rPr>
            <w:sz w:val="18"/>
            <w:szCs w:val="18"/>
          </w:rPr>
          <w:delText>At any point</w:delText>
        </w:r>
        <w:r w:rsidR="005B2A85" w:rsidRPr="00987231" w:rsidDel="00722083">
          <w:rPr>
            <w:sz w:val="18"/>
            <w:szCs w:val="18"/>
          </w:rPr>
          <w:delText xml:space="preserve"> </w:delText>
        </w:r>
        <w:r w:rsidR="00A12BC0" w:rsidDel="00722083">
          <w:rPr>
            <w:sz w:val="18"/>
            <w:szCs w:val="18"/>
          </w:rPr>
          <w:delText xml:space="preserve">before </w:delText>
        </w:r>
        <w:r w:rsidRPr="00987231" w:rsidDel="00722083">
          <w:rPr>
            <w:sz w:val="18"/>
            <w:szCs w:val="18"/>
          </w:rPr>
          <w:delText>the rating period begins, CMS will accept drafts of the contract and the rate certification</w:delText>
        </w:r>
      </w:del>
      <w:del w:id="4" w:author="Justin Chow" w:date="2022-04-20T09:09:00Z">
        <w:r w:rsidRPr="00987231" w:rsidDel="00722083">
          <w:rPr>
            <w:sz w:val="18"/>
            <w:szCs w:val="18"/>
          </w:rPr>
          <w:delText xml:space="preserve">. </w:delText>
        </w:r>
        <w:commentRangeEnd w:id="0"/>
        <w:r w:rsidR="00BD3113" w:rsidDel="00722083">
          <w:rPr>
            <w:rStyle w:val="CommentReference"/>
          </w:rPr>
          <w:commentReference w:id="0"/>
        </w:r>
        <w:commentRangeEnd w:id="1"/>
        <w:r w:rsidR="005B2A85" w:rsidDel="00722083">
          <w:rPr>
            <w:rStyle w:val="CommentReference"/>
          </w:rPr>
          <w:commentReference w:id="1"/>
        </w:r>
      </w:del>
      <w:commentRangeEnd w:id="2"/>
      <w:r w:rsidR="00722083">
        <w:rPr>
          <w:rStyle w:val="CommentReference"/>
        </w:rPr>
        <w:commentReference w:id="2"/>
      </w:r>
      <w:r w:rsidR="005B1E93">
        <w:rPr>
          <w:sz w:val="18"/>
          <w:szCs w:val="18"/>
        </w:rPr>
        <w:t>T</w:t>
      </w:r>
      <w:r w:rsidRPr="00987231">
        <w:rPr>
          <w:sz w:val="18"/>
          <w:szCs w:val="18"/>
        </w:rPr>
        <w:t>he contract and/or the rate certification submitted to CMS in draft form must not be changed from that draft form before the fully executed documents are submitted to CMS at the beginning of the rating period</w:t>
      </w:r>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51C0D9BE"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commentRangeStart w:id="5"/>
      <w:commentRangeStart w:id="6"/>
      <w:commentRangeStart w:id="7"/>
      <w:r w:rsidR="00C554C2" w:rsidRPr="00D7126F">
        <w:rPr>
          <w:b/>
          <w:bCs/>
          <w:sz w:val="18"/>
          <w:szCs w:val="18"/>
        </w:rPr>
        <w:t>most recent and complete years</w:t>
      </w:r>
      <w:del w:id="8" w:author="Justin Chow" w:date="2022-04-20T09:17:00Z">
        <w:r w:rsidR="007800ED" w:rsidDel="00294369">
          <w:rPr>
            <w:b/>
            <w:bCs/>
            <w:sz w:val="18"/>
            <w:szCs w:val="18"/>
          </w:rPr>
          <w:delText>, whether that is a calendar year or a state fiscal year,</w:delText>
        </w:r>
      </w:del>
      <w:r w:rsidR="00C554C2" w:rsidRPr="00C554C2">
        <w:rPr>
          <w:sz w:val="18"/>
          <w:szCs w:val="18"/>
        </w:rPr>
        <w:t xml:space="preserve"> </w:t>
      </w:r>
      <w:commentRangeEnd w:id="5"/>
      <w:r w:rsidR="00BD3113">
        <w:rPr>
          <w:rStyle w:val="CommentReference"/>
        </w:rPr>
        <w:commentReference w:id="5"/>
      </w:r>
      <w:commentRangeEnd w:id="6"/>
      <w:r w:rsidR="007800ED">
        <w:rPr>
          <w:rStyle w:val="CommentReference"/>
        </w:rPr>
        <w:commentReference w:id="6"/>
      </w:r>
      <w:commentRangeEnd w:id="7"/>
      <w:r w:rsidR="00294369">
        <w:rPr>
          <w:rStyle w:val="CommentReference"/>
        </w:rPr>
        <w:commentReference w:id="7"/>
      </w:r>
      <w:r w:rsidR="00C554C2" w:rsidRPr="00C554C2">
        <w:rPr>
          <w:sz w:val="18"/>
          <w:szCs w:val="18"/>
        </w:rPr>
        <w:t>prior to the rating period.</w:t>
      </w:r>
      <w:r>
        <w:rPr>
          <w:sz w:val="18"/>
          <w:szCs w:val="18"/>
        </w:rPr>
        <w:t xml:space="preserve"> The example is: </w:t>
      </w:r>
    </w:p>
    <w:p w14:paraId="1C8437BF" w14:textId="20B6E9E7" w:rsidR="00224320" w:rsidRPr="00224320" w:rsidRDefault="00BD3113" w:rsidP="00FB2390">
      <w:pPr>
        <w:spacing w:after="120" w:line="259" w:lineRule="auto"/>
        <w:ind w:left="720"/>
        <w:rPr>
          <w:sz w:val="18"/>
          <w:szCs w:val="18"/>
        </w:rPr>
      </w:pPr>
      <w:r>
        <w:rPr>
          <w:sz w:val="18"/>
          <w:szCs w:val="18"/>
        </w:rPr>
        <w:t>[…]</w:t>
      </w:r>
      <w:r w:rsidR="00FB2390" w:rsidRPr="00FB2390">
        <w:rPr>
          <w:sz w:val="18"/>
          <w:szCs w:val="18"/>
        </w:rPr>
        <w:t xml:space="preserve"> for rate setting activities in 2016 for CY 2017, the data used must at least include</w:t>
      </w:r>
      <w:r w:rsidR="00FB2390">
        <w:rPr>
          <w:sz w:val="18"/>
          <w:szCs w:val="18"/>
        </w:rPr>
        <w:t xml:space="preserve"> </w:t>
      </w:r>
      <w:r w:rsidR="00FB2390" w:rsidRPr="00FB2390">
        <w:rPr>
          <w:sz w:val="18"/>
          <w:szCs w:val="18"/>
        </w:rPr>
        <w:t>data from calendar year 2013 and later. We noted that while claims may not be finalized for 2015, we would expect</w:t>
      </w:r>
      <w:r w:rsidR="00FB2390">
        <w:rPr>
          <w:sz w:val="18"/>
          <w:szCs w:val="18"/>
        </w:rPr>
        <w:t xml:space="preserve"> </w:t>
      </w:r>
      <w:r w:rsidR="00FB2390" w:rsidRPr="00FB2390">
        <w:rPr>
          <w:sz w:val="18"/>
          <w:szCs w:val="18"/>
        </w:rPr>
        <w:t>the actuary to make appropriate and reasonable judgments as to whether 2013 or 2014 data, which would be</w:t>
      </w:r>
      <w:r w:rsidR="00FB2390">
        <w:rPr>
          <w:sz w:val="18"/>
          <w:szCs w:val="18"/>
        </w:rPr>
        <w:t xml:space="preserve"> </w:t>
      </w:r>
      <w:r w:rsidR="00FB2390" w:rsidRPr="00FB2390">
        <w:rPr>
          <w:sz w:val="18"/>
          <w:szCs w:val="18"/>
        </w:rPr>
        <w:t>complete, must account for a greater percentage of the base data set. We used a calendar year for ease of reference i</w:t>
      </w:r>
      <w:r w:rsidR="00FB2390">
        <w:rPr>
          <w:sz w:val="18"/>
          <w:szCs w:val="18"/>
        </w:rPr>
        <w:t xml:space="preserve">n </w:t>
      </w:r>
      <w:r w:rsidR="00FB2390" w:rsidRPr="00FB2390">
        <w:rPr>
          <w:sz w:val="18"/>
          <w:szCs w:val="18"/>
        </w:rPr>
        <w:t>the example, but a calendar year is interchangeable with the state’s contracting cycle period (for example, state fiscal</w:t>
      </w:r>
      <w:r w:rsidR="00FB2390">
        <w:rPr>
          <w:sz w:val="18"/>
          <w:szCs w:val="18"/>
        </w:rPr>
        <w:t xml:space="preserve"> </w:t>
      </w:r>
      <w:r w:rsidR="00FB2390"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 xml:space="preserve">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79C119B4" w14:textId="2D0088F8" w:rsidR="00740DFB" w:rsidRDefault="00C554C2" w:rsidP="00740DFB">
      <w:pPr>
        <w:spacing w:after="120" w:line="259" w:lineRule="auto"/>
        <w:ind w:left="140"/>
        <w:rPr>
          <w:ins w:id="9" w:author="Justin Chow" w:date="2022-04-20T09:35:00Z"/>
          <w:sz w:val="18"/>
          <w:szCs w:val="18"/>
        </w:rPr>
      </w:pPr>
      <w:r w:rsidRPr="00C554C2">
        <w:rPr>
          <w:sz w:val="18"/>
          <w:szCs w:val="18"/>
        </w:rPr>
        <w:t xml:space="preserve">Additional documentation </w:t>
      </w:r>
      <w:ins w:id="10" w:author="Justin Chow" w:date="2022-04-20T09:35:00Z">
        <w:r w:rsidR="00740DFB">
          <w:rPr>
            <w:sz w:val="18"/>
            <w:szCs w:val="18"/>
          </w:rPr>
          <w:t xml:space="preserve">is specified in the rate guide for an adequate description of risk sharing arrangements. </w:t>
        </w:r>
      </w:ins>
      <w:ins w:id="11" w:author="Justin Chow" w:date="2022-04-20T09:36:00Z">
        <w:r w:rsidR="00740DFB">
          <w:rPr>
            <w:sz w:val="18"/>
            <w:szCs w:val="18"/>
          </w:rPr>
          <w:t xml:space="preserve">This includes documentation that the </w:t>
        </w:r>
      </w:ins>
      <w:ins w:id="12" w:author="Justin Chow" w:date="2022-04-20T09:37:00Z">
        <w:r w:rsidR="00740DFB" w:rsidRPr="00740DFB">
          <w:rPr>
            <w:sz w:val="18"/>
            <w:szCs w:val="18"/>
          </w:rPr>
          <w:t>risk-sharing arrangement is consistent</w:t>
        </w:r>
        <w:r w:rsidR="00740DFB">
          <w:rPr>
            <w:sz w:val="18"/>
            <w:szCs w:val="18"/>
          </w:rPr>
          <w:t xml:space="preserve"> w</w:t>
        </w:r>
        <w:r w:rsidR="00740DFB" w:rsidRPr="00740DFB">
          <w:rPr>
            <w:sz w:val="18"/>
            <w:szCs w:val="18"/>
          </w:rPr>
          <w:t>ith pricing assumptions used in capitation rate development</w:t>
        </w:r>
        <w:r w:rsidR="00740DFB">
          <w:rPr>
            <w:sz w:val="18"/>
            <w:szCs w:val="18"/>
          </w:rPr>
          <w:t xml:space="preserve">, and that </w:t>
        </w:r>
        <w:proofErr w:type="gramStart"/>
        <w:r w:rsidR="00740DFB">
          <w:rPr>
            <w:sz w:val="18"/>
            <w:szCs w:val="18"/>
          </w:rPr>
          <w:t xml:space="preserve">the </w:t>
        </w:r>
        <w:r w:rsidR="00740DFB" w:rsidRPr="00740DFB">
          <w:rPr>
            <w:sz w:val="18"/>
            <w:szCs w:val="18"/>
          </w:rPr>
          <w:t>he</w:t>
        </w:r>
        <w:proofErr w:type="gramEnd"/>
        <w:r w:rsidR="00740DFB" w:rsidRPr="00740DFB">
          <w:rPr>
            <w:sz w:val="18"/>
            <w:szCs w:val="18"/>
          </w:rPr>
          <w:t xml:space="preserve"> risk-sharing arrangement will not</w:t>
        </w:r>
        <w:r w:rsidR="00740DFB">
          <w:rPr>
            <w:sz w:val="18"/>
            <w:szCs w:val="18"/>
          </w:rPr>
          <w:t xml:space="preserve"> </w:t>
        </w:r>
        <w:r w:rsidR="00740DFB" w:rsidRPr="00740DFB">
          <w:rPr>
            <w:sz w:val="18"/>
            <w:szCs w:val="18"/>
          </w:rPr>
          <w:t>result in a remittance/payment if calculated based on pricing assumptions</w:t>
        </w:r>
        <w:r w:rsidR="00740DFB">
          <w:rPr>
            <w:sz w:val="18"/>
            <w:szCs w:val="18"/>
          </w:rPr>
          <w:t xml:space="preserve"> </w:t>
        </w:r>
        <w:r w:rsidR="00740DFB" w:rsidRPr="00740DFB">
          <w:rPr>
            <w:sz w:val="18"/>
            <w:szCs w:val="18"/>
          </w:rPr>
          <w:t>used in capitation rate development</w:t>
        </w:r>
        <w:r w:rsidR="00740DFB">
          <w:rPr>
            <w:sz w:val="18"/>
            <w:szCs w:val="18"/>
          </w:rPr>
          <w:t>.</w:t>
        </w:r>
      </w:ins>
    </w:p>
    <w:p w14:paraId="49F8D32C" w14:textId="6CD32AA3" w:rsidR="00224320" w:rsidRPr="00224320" w:rsidDel="00740DFB" w:rsidRDefault="00C554C2" w:rsidP="008A6522">
      <w:pPr>
        <w:spacing w:after="120" w:line="259" w:lineRule="auto"/>
        <w:ind w:left="140"/>
        <w:rPr>
          <w:del w:id="13" w:author="Justin Chow" w:date="2022-04-20T09:38:00Z"/>
          <w:sz w:val="18"/>
          <w:szCs w:val="18"/>
        </w:rPr>
      </w:pPr>
      <w:del w:id="14" w:author="Justin Chow" w:date="2022-04-20T09:38:00Z">
        <w:r w:rsidRPr="00C554C2" w:rsidDel="00740DFB">
          <w:rPr>
            <w:sz w:val="18"/>
            <w:szCs w:val="18"/>
          </w:rPr>
          <w:delText>on whether risk sharing parameters are consistent with pricing assumptions</w:delText>
        </w:r>
        <w:r w:rsidR="00B91FF2" w:rsidDel="00740DFB">
          <w:rPr>
            <w:sz w:val="18"/>
            <w:szCs w:val="18"/>
          </w:rPr>
          <w:delText xml:space="preserve"> and </w:delText>
        </w:r>
        <w:r w:rsidR="00B91FF2" w:rsidRPr="00B91FF2" w:rsidDel="00740DFB">
          <w:rPr>
            <w:sz w:val="18"/>
            <w:szCs w:val="18"/>
          </w:rPr>
          <w:delText>will not result in a remittance/payment if calculated based on pricing assumptions used in capitation rate development</w:delText>
        </w:r>
        <w:r w:rsidRPr="00C554C2" w:rsidDel="00740DFB">
          <w:rPr>
            <w:sz w:val="18"/>
            <w:szCs w:val="18"/>
          </w:rPr>
          <w:delText>.</w:delText>
        </w:r>
        <w:r w:rsidR="00B91FF2" w:rsidDel="00740DFB">
          <w:delText xml:space="preserve"> </w:delText>
        </w:r>
        <w:commentRangeStart w:id="15"/>
        <w:commentRangeStart w:id="16"/>
        <w:commentRangeStart w:id="17"/>
        <w:r w:rsidR="00B91FF2" w:rsidRPr="00B91FF2" w:rsidDel="00740DFB">
          <w:rPr>
            <w:sz w:val="18"/>
            <w:szCs w:val="18"/>
          </w:rPr>
          <w:delText>Actuaries will need to save all working documentation related to this provision above and create specific deliverable level information that can be submitted with the rate certification as an appendix.</w:delText>
        </w:r>
        <w:commentRangeEnd w:id="15"/>
        <w:r w:rsidR="00BD3113" w:rsidDel="00740DFB">
          <w:rPr>
            <w:rStyle w:val="CommentReference"/>
          </w:rPr>
          <w:commentReference w:id="15"/>
        </w:r>
        <w:commentRangeEnd w:id="16"/>
        <w:r w:rsidR="005B7C99" w:rsidDel="00740DFB">
          <w:rPr>
            <w:rStyle w:val="CommentReference"/>
          </w:rPr>
          <w:commentReference w:id="16"/>
        </w:r>
        <w:commentRangeEnd w:id="17"/>
        <w:r w:rsidR="00740DFB" w:rsidDel="00740DFB">
          <w:rPr>
            <w:rStyle w:val="CommentReference"/>
          </w:rPr>
          <w:commentReference w:id="17"/>
        </w:r>
        <w:r w:rsidR="00F755C6" w:rsidDel="00740DFB">
          <w:rPr>
            <w:sz w:val="18"/>
            <w:szCs w:val="18"/>
          </w:rPr>
          <w:br/>
        </w:r>
      </w:del>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 xml:space="preserve">Directed Payments 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13"/>
          <w:footerReference w:type="default" r:id="rId14"/>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22C84F55"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3FC4335F"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w:t>
      </w:r>
      <w:commentRangeStart w:id="18"/>
      <w:commentRangeStart w:id="19"/>
      <w:commentRangeStart w:id="20"/>
      <w:del w:id="21" w:author="Ryan Melson" w:date="2022-04-19T15:59:00Z">
        <w:r w:rsidR="00863BAA" w:rsidRPr="00863BAA" w:rsidDel="007800ED">
          <w:rPr>
            <w:sz w:val="18"/>
            <w:szCs w:val="18"/>
          </w:rPr>
          <w:delText>everything</w:delText>
        </w:r>
        <w:commentRangeEnd w:id="18"/>
        <w:r w:rsidR="00BB6340" w:rsidDel="007800ED">
          <w:rPr>
            <w:rStyle w:val="CommentReference"/>
          </w:rPr>
          <w:commentReference w:id="18"/>
        </w:r>
        <w:commentRangeEnd w:id="19"/>
        <w:r w:rsidR="007800ED" w:rsidDel="007800ED">
          <w:rPr>
            <w:rStyle w:val="CommentReference"/>
          </w:rPr>
          <w:commentReference w:id="19"/>
        </w:r>
      </w:del>
      <w:commentRangeEnd w:id="20"/>
      <w:r w:rsidR="007F44B2">
        <w:rPr>
          <w:rStyle w:val="CommentReference"/>
        </w:rPr>
        <w:commentReference w:id="20"/>
      </w:r>
      <w:r w:rsidR="00863BAA" w:rsidRPr="00863BAA">
        <w:rPr>
          <w:sz w:val="18"/>
          <w:szCs w:val="18"/>
        </w:rPr>
        <w:t xml:space="preserve"> </w:t>
      </w:r>
      <w:ins w:id="22" w:author="Ryan Melson" w:date="2022-04-19T15:58:00Z">
        <w:r w:rsidR="007800ED">
          <w:rPr>
            <w:sz w:val="18"/>
            <w:szCs w:val="18"/>
          </w:rPr>
          <w:t xml:space="preserve">all applicable </w:t>
        </w:r>
      </w:ins>
      <w:ins w:id="23" w:author="Ryan Melson" w:date="2022-04-19T15:59:00Z">
        <w:r w:rsidR="007800ED">
          <w:rPr>
            <w:sz w:val="18"/>
            <w:szCs w:val="18"/>
          </w:rPr>
          <w:t xml:space="preserve">assumptions </w:t>
        </w:r>
      </w:ins>
      <w:r w:rsidR="00863BAA" w:rsidRPr="00863BAA">
        <w:rPr>
          <w:sz w:val="18"/>
          <w:szCs w:val="18"/>
        </w:rPr>
        <w:t xml:space="preserve">that </w:t>
      </w:r>
      <w:del w:id="24" w:author="Ryan Melson" w:date="2022-04-19T15:59:00Z">
        <w:r w:rsidR="00863BAA" w:rsidRPr="00863BAA" w:rsidDel="007800ED">
          <w:rPr>
            <w:sz w:val="18"/>
            <w:szCs w:val="18"/>
          </w:rPr>
          <w:delText>was conducted</w:delText>
        </w:r>
      </w:del>
      <w:ins w:id="25" w:author="Ryan Melson" w:date="2022-04-19T15:59:00Z">
        <w:r w:rsidR="007800ED">
          <w:rPr>
            <w:sz w:val="18"/>
            <w:szCs w:val="18"/>
          </w:rPr>
          <w:t>are</w:t>
        </w:r>
      </w:ins>
      <w:r w:rsidR="00863BAA" w:rsidRPr="00863BAA">
        <w:rPr>
          <w:sz w:val="18"/>
          <w:szCs w:val="18"/>
        </w:rPr>
        <w:t xml:space="preserve">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0CA28669" w:rsidR="00863BAA" w:rsidRDefault="00C554C2" w:rsidP="008A6522">
      <w:pPr>
        <w:ind w:left="139"/>
        <w:rPr>
          <w:sz w:val="18"/>
          <w:szCs w:val="18"/>
        </w:rPr>
      </w:pPr>
      <w:r w:rsidRPr="00C554C2">
        <w:rPr>
          <w:sz w:val="18"/>
          <w:szCs w:val="18"/>
        </w:rPr>
        <w:t xml:space="preserve">Examples of certain assumptions were requested regarding </w:t>
      </w:r>
      <w:r w:rsidR="00BB6340">
        <w:rPr>
          <w:sz w:val="18"/>
          <w:szCs w:val="18"/>
        </w:rPr>
        <w:t xml:space="preserve">the </w:t>
      </w:r>
      <w:r w:rsidRPr="00C554C2">
        <w:rPr>
          <w:sz w:val="18"/>
          <w:szCs w:val="18"/>
        </w:rPr>
        <w:t>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79983E1A"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w:t>
      </w:r>
      <w:r w:rsidR="00BB6340">
        <w:rPr>
          <w:rStyle w:val="Emphasis"/>
          <w:color w:val="auto"/>
          <w:sz w:val="18"/>
          <w:szCs w:val="18"/>
        </w:rPr>
        <w:t>PHE</w:t>
      </w:r>
      <w:r w:rsidR="00863BAA" w:rsidRPr="00863BAA">
        <w:rPr>
          <w:rStyle w:val="Emphasis"/>
          <w:color w:val="auto"/>
          <w:sz w:val="18"/>
          <w:szCs w:val="18"/>
        </w:rPr>
        <w:t xml:space="preserve">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5E0A3FFB" w14:textId="3BFA6E48" w:rsidR="00752522" w:rsidRDefault="00BF73E1" w:rsidP="00752522">
      <w:pPr>
        <w:ind w:left="139"/>
        <w:rPr>
          <w:sz w:val="18"/>
          <w:szCs w:val="18"/>
        </w:rPr>
      </w:pPr>
      <w:r w:rsidRPr="00BF73E1">
        <w:rPr>
          <w:sz w:val="18"/>
          <w:szCs w:val="18"/>
        </w:rPr>
        <w:t>Pass-through payments to hospitals must comply with the requirements of 42 C.F.R. § 438.6(d)</w:t>
      </w:r>
      <w:r w:rsidR="00752522">
        <w:rPr>
          <w:sz w:val="18"/>
          <w:szCs w:val="18"/>
        </w:rPr>
        <w:t>(1)</w:t>
      </w:r>
      <w:r w:rsidRPr="00BF73E1">
        <w:rPr>
          <w:sz w:val="18"/>
          <w:szCs w:val="18"/>
        </w:rPr>
        <w:t>.</w:t>
      </w:r>
      <w:r w:rsidR="00752522">
        <w:rPr>
          <w:sz w:val="18"/>
          <w:szCs w:val="18"/>
        </w:rPr>
        <w:t xml:space="preserve"> Pass-through payments </w:t>
      </w:r>
      <w:r w:rsidR="00FA4861">
        <w:rPr>
          <w:sz w:val="18"/>
          <w:szCs w:val="18"/>
        </w:rPr>
        <w:t>are</w:t>
      </w:r>
      <w:r w:rsidR="00752522">
        <w:rPr>
          <w:sz w:val="18"/>
          <w:szCs w:val="18"/>
        </w:rPr>
        <w:t xml:space="preserve"> described as required payments that are not directly tied to utilization or outcomes based on utilization during the rating period of the contract.</w:t>
      </w:r>
      <w:r>
        <w:rPr>
          <w:sz w:val="18"/>
          <w:szCs w:val="18"/>
        </w:rPr>
        <w:t xml:space="preserve"> </w:t>
      </w:r>
      <w:r w:rsidR="00752522" w:rsidRPr="006D14C3">
        <w:rPr>
          <w:sz w:val="18"/>
          <w:szCs w:val="18"/>
        </w:rPr>
        <w:t xml:space="preserve">In accordance with 42 C.F.R. § 438.6(d)(5), for rating periods beginning on or after July 1, 2022, </w:t>
      </w:r>
      <w:r w:rsidR="00752522" w:rsidRPr="00C554C2">
        <w:rPr>
          <w:sz w:val="18"/>
          <w:szCs w:val="18"/>
        </w:rPr>
        <w:t>states cannot require pass-through payments for</w:t>
      </w:r>
      <w:r w:rsidR="00752522">
        <w:rPr>
          <w:sz w:val="18"/>
          <w:szCs w:val="18"/>
        </w:rPr>
        <w:t xml:space="preserve"> physicians or nursing facilities after</w:t>
      </w:r>
      <w:r w:rsidR="00752522" w:rsidRPr="00C554C2">
        <w:rPr>
          <w:sz w:val="18"/>
          <w:szCs w:val="18"/>
        </w:rPr>
        <w:t xml:space="preserve"> July 1, 202</w:t>
      </w:r>
      <w:r w:rsidR="00752522">
        <w:rPr>
          <w:sz w:val="18"/>
          <w:szCs w:val="18"/>
        </w:rPr>
        <w:t>2, as the transition period has ended</w:t>
      </w:r>
      <w:r w:rsidR="00752522" w:rsidRPr="00C554C2">
        <w:rPr>
          <w:sz w:val="18"/>
          <w:szCs w:val="18"/>
        </w:rPr>
        <w:t>.</w:t>
      </w:r>
    </w:p>
    <w:p w14:paraId="34633C3A" w14:textId="4A4561E4" w:rsidR="00752522" w:rsidRDefault="00752522" w:rsidP="008A6522">
      <w:pPr>
        <w:ind w:left="139"/>
        <w:rPr>
          <w:sz w:val="18"/>
          <w:szCs w:val="18"/>
        </w:rPr>
      </w:pPr>
    </w:p>
    <w:p w14:paraId="39BDCB23" w14:textId="2492D804"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[Section I.4.E.i.</w:t>
      </w:r>
      <w:r w:rsidR="00752522">
        <w:rPr>
          <w:color w:val="39414D"/>
          <w:sz w:val="20"/>
          <w:szCs w:val="20"/>
        </w:rPr>
        <w:t>(</w:t>
      </w:r>
      <w:r>
        <w:rPr>
          <w:color w:val="39414D"/>
          <w:sz w:val="20"/>
          <w:szCs w:val="20"/>
        </w:rPr>
        <w:t>c</w:t>
      </w:r>
      <w:r w:rsidR="00752522">
        <w:rPr>
          <w:color w:val="39414D"/>
          <w:sz w:val="20"/>
          <w:szCs w:val="20"/>
        </w:rPr>
        <w:t>)</w:t>
      </w:r>
      <w:r>
        <w:rPr>
          <w:color w:val="39414D"/>
          <w:sz w:val="20"/>
          <w:szCs w:val="20"/>
        </w:rPr>
        <w:t>]</w:t>
      </w:r>
    </w:p>
    <w:p w14:paraId="5352D444" w14:textId="300D6F1E" w:rsidR="00752522" w:rsidRDefault="00752522" w:rsidP="00752522">
      <w:pPr>
        <w:ind w:left="139"/>
        <w:rPr>
          <w:sz w:val="18"/>
          <w:szCs w:val="18"/>
        </w:rPr>
      </w:pP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w:t>
      </w:r>
      <w:proofErr w:type="spellStart"/>
      <w:r w:rsidRPr="00BF73E1">
        <w:rPr>
          <w:sz w:val="18"/>
          <w:szCs w:val="18"/>
        </w:rPr>
        <w:t>i</w:t>
      </w:r>
      <w:proofErr w:type="spellEnd"/>
      <w:r w:rsidRPr="00BF73E1">
        <w:rPr>
          <w:sz w:val="18"/>
          <w:szCs w:val="18"/>
        </w:rPr>
        <w:t>).</w:t>
      </w:r>
      <w:r>
        <w:rPr>
          <w:sz w:val="18"/>
          <w:szCs w:val="18"/>
        </w:rPr>
        <w:t xml:space="preserve"> </w:t>
      </w:r>
      <w:r w:rsidR="00FA4861">
        <w:rPr>
          <w:sz w:val="18"/>
          <w:szCs w:val="18"/>
        </w:rPr>
        <w:t xml:space="preserve">This was changed from </w:t>
      </w:r>
      <w:r w:rsidR="00FA4861" w:rsidRPr="00BF73E1">
        <w:rPr>
          <w:sz w:val="18"/>
          <w:szCs w:val="18"/>
        </w:rPr>
        <w:t>the lesser of 70 percent of the base amount</w:t>
      </w:r>
      <w:r w:rsidR="00FA4861">
        <w:rPr>
          <w:sz w:val="18"/>
          <w:szCs w:val="18"/>
        </w:rPr>
        <w:t xml:space="preserve"> </w:t>
      </w:r>
      <w:r w:rsidR="00FA4861" w:rsidRPr="00BF73E1">
        <w:rPr>
          <w:sz w:val="18"/>
          <w:szCs w:val="18"/>
        </w:rPr>
        <w:t xml:space="preserve">from the 2021-2022 </w:t>
      </w:r>
      <w:r w:rsidR="00FA4861">
        <w:rPr>
          <w:sz w:val="18"/>
          <w:szCs w:val="18"/>
        </w:rPr>
        <w:t>rate guide.</w:t>
      </w:r>
    </w:p>
    <w:p w14:paraId="57B09CE6" w14:textId="77777777" w:rsidR="00F464E4" w:rsidRDefault="00F464E4" w:rsidP="008A6522">
      <w:pPr>
        <w:ind w:left="139"/>
        <w:rPr>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0D04719B" w:rsidR="004C50CC" w:rsidRDefault="004C50CC" w:rsidP="004C50CC"/>
    <w:p w14:paraId="7E86FCF4" w14:textId="1BA31EF2" w:rsidR="00AD154C" w:rsidRDefault="00AD154C" w:rsidP="004C50CC"/>
    <w:p w14:paraId="5BE6D898" w14:textId="42101F47" w:rsidR="00AD154C" w:rsidRDefault="00AD154C" w:rsidP="004C50CC"/>
    <w:p w14:paraId="7F8CBB62" w14:textId="54FDA193" w:rsidR="00AD154C" w:rsidRDefault="00AD154C" w:rsidP="004C50CC"/>
    <w:p w14:paraId="212C71BA" w14:textId="77777777" w:rsidR="00AD154C" w:rsidRDefault="00AD154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ie Hallum" w:date="2022-04-19T08:28:00Z" w:initials="AH">
    <w:p w14:paraId="50D8C9BC" w14:textId="34E9B636" w:rsidR="00BD3113" w:rsidRDefault="00BD3113">
      <w:pPr>
        <w:pStyle w:val="CommentText"/>
      </w:pPr>
      <w:r>
        <w:rPr>
          <w:rStyle w:val="CommentReference"/>
        </w:rPr>
        <w:annotationRef/>
      </w:r>
      <w:r>
        <w:t xml:space="preserve">These statements seem contradictory. </w:t>
      </w:r>
    </w:p>
  </w:comment>
  <w:comment w:id="1" w:author="Ryan Melson" w:date="2022-04-19T15:46:00Z" w:initials="RM">
    <w:p w14:paraId="67E0CEFD" w14:textId="5F71D046" w:rsidR="005B2A85" w:rsidRDefault="005B2A85">
      <w:pPr>
        <w:pStyle w:val="CommentText"/>
      </w:pPr>
      <w:r>
        <w:rPr>
          <w:rStyle w:val="CommentReference"/>
        </w:rPr>
        <w:annotationRef/>
      </w:r>
      <w:r>
        <w:t xml:space="preserve">It is weird CMS accepts the draft versions, especially when you cannot change the draft versions of the contract or rate certification when </w:t>
      </w:r>
      <w:r w:rsidR="00A12BC0">
        <w:t>a draft version is</w:t>
      </w:r>
      <w:r>
        <w:t xml:space="preserve"> submitted. I </w:t>
      </w:r>
      <w:r w:rsidR="00A12BC0">
        <w:t xml:space="preserve">tried to change the language a tad here, but just </w:t>
      </w:r>
      <w:proofErr w:type="gramStart"/>
      <w:r w:rsidR="00A12BC0">
        <w:t>want</w:t>
      </w:r>
      <w:proofErr w:type="gramEnd"/>
      <w:r w:rsidR="00A12BC0">
        <w:t xml:space="preserve"> to make sure people know the options.</w:t>
      </w:r>
    </w:p>
  </w:comment>
  <w:comment w:id="2" w:author="Justin Chow" w:date="2022-04-20T09:09:00Z" w:initials="JC">
    <w:p w14:paraId="318FF150" w14:textId="558659F2" w:rsidR="00722083" w:rsidRDefault="00722083">
      <w:pPr>
        <w:pStyle w:val="CommentText"/>
      </w:pPr>
      <w:r>
        <w:rPr>
          <w:rStyle w:val="CommentReference"/>
        </w:rPr>
        <w:annotationRef/>
      </w:r>
      <w:r>
        <w:t>CMS will accept draft documents, but that may be a detail that we need not focus on</w:t>
      </w:r>
    </w:p>
  </w:comment>
  <w:comment w:id="5" w:author="Annie Hallum" w:date="2022-04-19T08:28:00Z" w:initials="AH">
    <w:p w14:paraId="05001814" w14:textId="4EC56914" w:rsidR="00BD3113" w:rsidRDefault="00BD3113">
      <w:pPr>
        <w:pStyle w:val="CommentText"/>
      </w:pPr>
      <w:r>
        <w:rPr>
          <w:rStyle w:val="CommentReference"/>
        </w:rPr>
        <w:annotationRef/>
      </w:r>
      <w:r>
        <w:t xml:space="preserve">Is it worth noting what the most recent and complete years requirement is before going into the example? </w:t>
      </w:r>
    </w:p>
  </w:comment>
  <w:comment w:id="6" w:author="Ryan Melson" w:date="2022-04-19T15:55:00Z" w:initials="RM">
    <w:p w14:paraId="277ECCE7" w14:textId="27F91AEF" w:rsidR="007800ED" w:rsidRDefault="007800ED">
      <w:pPr>
        <w:pStyle w:val="CommentText"/>
      </w:pPr>
      <w:r>
        <w:rPr>
          <w:rStyle w:val="CommentReference"/>
        </w:rPr>
        <w:annotationRef/>
      </w:r>
      <w:r>
        <w:t>I think I addressed here with the addition of the calendar year or state fiscal year.</w:t>
      </w:r>
    </w:p>
  </w:comment>
  <w:comment w:id="7" w:author="Justin Chow" w:date="2022-04-20T09:17:00Z" w:initials="JC">
    <w:p w14:paraId="6E6E3CC4" w14:textId="0E5B7ED5" w:rsidR="00294369" w:rsidRDefault="00294369">
      <w:pPr>
        <w:pStyle w:val="CommentText"/>
      </w:pPr>
      <w:r>
        <w:rPr>
          <w:rStyle w:val="CommentReference"/>
        </w:rPr>
        <w:annotationRef/>
      </w:r>
      <w:r>
        <w:t>The footnote implies to use the state’s contracting cycle period for CY or SFY. I favored bolding the phrase because there may be more recent but incomplete years.</w:t>
      </w:r>
    </w:p>
  </w:comment>
  <w:comment w:id="15" w:author="Annie Hallum" w:date="2022-04-19T08:29:00Z" w:initials="AH">
    <w:p w14:paraId="753CC2A7" w14:textId="3A2FF262" w:rsidR="00BD3113" w:rsidRDefault="00BD3113">
      <w:pPr>
        <w:pStyle w:val="CommentText"/>
      </w:pPr>
      <w:r>
        <w:rPr>
          <w:rStyle w:val="CommentReference"/>
        </w:rPr>
        <w:annotationRef/>
      </w:r>
      <w:r>
        <w:t xml:space="preserve">Do we understand what they mean for “working documentation”? </w:t>
      </w:r>
    </w:p>
  </w:comment>
  <w:comment w:id="16" w:author="Ryan Melson" w:date="2022-04-19T15:50:00Z" w:initials="RM">
    <w:p w14:paraId="45FC01B8" w14:textId="08DDF3E0" w:rsidR="005B7C99" w:rsidRDefault="005B7C99">
      <w:pPr>
        <w:pStyle w:val="CommentText"/>
      </w:pPr>
      <w:r>
        <w:rPr>
          <w:rStyle w:val="CommentReference"/>
        </w:rPr>
        <w:annotationRef/>
      </w:r>
      <w:r w:rsidR="007800ED">
        <w:t xml:space="preserve">The phrase “working documentation” is our interpretation since they specified any “documentation”. I am </w:t>
      </w:r>
      <w:proofErr w:type="gramStart"/>
      <w:r w:rsidR="007800ED">
        <w:t>actually going</w:t>
      </w:r>
      <w:proofErr w:type="gramEnd"/>
      <w:r w:rsidR="007800ED">
        <w:t xml:space="preserve"> to take “working” out and just leave in “documentation”. </w:t>
      </w:r>
    </w:p>
  </w:comment>
  <w:comment w:id="17" w:author="Justin Chow" w:date="2022-04-20T09:32:00Z" w:initials="JC">
    <w:p w14:paraId="02481664" w14:textId="19A5CB92" w:rsidR="00740DFB" w:rsidRDefault="00740DFB">
      <w:pPr>
        <w:pStyle w:val="CommentText"/>
      </w:pPr>
      <w:r>
        <w:rPr>
          <w:rStyle w:val="CommentReference"/>
        </w:rPr>
        <w:annotationRef/>
      </w:r>
      <w:r>
        <w:t>I’m not seeing anything related to creating appendices. Suggested replacement paragraph.</w:t>
      </w:r>
    </w:p>
  </w:comment>
  <w:comment w:id="18" w:author="Annie Hallum" w:date="2022-04-19T09:11:00Z" w:initials="AH">
    <w:p w14:paraId="6098D06F" w14:textId="7AAD648A" w:rsidR="00BB6340" w:rsidRDefault="00BB6340">
      <w:pPr>
        <w:pStyle w:val="CommentText"/>
      </w:pPr>
      <w:r>
        <w:rPr>
          <w:rStyle w:val="CommentReference"/>
        </w:rPr>
        <w:annotationRef/>
      </w:r>
      <w:r>
        <w:t xml:space="preserve">Every analysis? </w:t>
      </w:r>
    </w:p>
  </w:comment>
  <w:comment w:id="19" w:author="Ryan Melson" w:date="2022-04-19T15:58:00Z" w:initials="RM">
    <w:p w14:paraId="07FE8382" w14:textId="7A31B3BE" w:rsidR="007800ED" w:rsidRDefault="007800ED">
      <w:pPr>
        <w:pStyle w:val="CommentText"/>
      </w:pPr>
      <w:r>
        <w:rPr>
          <w:rStyle w:val="CommentReference"/>
        </w:rPr>
        <w:annotationRef/>
      </w:r>
      <w:r>
        <w:t xml:space="preserve">Changed terminology. </w:t>
      </w:r>
    </w:p>
  </w:comment>
  <w:comment w:id="20" w:author="Justin Chow" w:date="2022-04-20T09:21:00Z" w:initials="JC">
    <w:p w14:paraId="5063C3C5" w14:textId="797CEC6F" w:rsidR="007F44B2" w:rsidRDefault="007F44B2">
      <w:pPr>
        <w:pStyle w:val="CommentText"/>
      </w:pPr>
      <w:r>
        <w:rPr>
          <w:rStyle w:val="CommentReference"/>
        </w:rPr>
        <w:annotationRef/>
      </w:r>
      <w:r>
        <w:t>The change in language is for the actuary to describe assumptions not included in rate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8C9BC" w15:done="0"/>
  <w15:commentEx w15:paraId="67E0CEFD" w15:paraIdParent="50D8C9BC" w15:done="0"/>
  <w15:commentEx w15:paraId="318FF150" w15:paraIdParent="50D8C9BC" w15:done="0"/>
  <w15:commentEx w15:paraId="05001814" w15:done="0"/>
  <w15:commentEx w15:paraId="277ECCE7" w15:paraIdParent="05001814" w15:done="0"/>
  <w15:commentEx w15:paraId="6E6E3CC4" w15:paraIdParent="05001814" w15:done="0"/>
  <w15:commentEx w15:paraId="753CC2A7" w15:done="0"/>
  <w15:commentEx w15:paraId="45FC01B8" w15:paraIdParent="753CC2A7" w15:done="0"/>
  <w15:commentEx w15:paraId="02481664" w15:paraIdParent="753CC2A7" w15:done="0"/>
  <w15:commentEx w15:paraId="6098D06F" w15:done="0"/>
  <w15:commentEx w15:paraId="07FE8382" w15:paraIdParent="6098D06F" w15:done="0"/>
  <w15:commentEx w15:paraId="5063C3C5" w15:paraIdParent="6098D0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111" w16cex:dateUtc="2022-04-19T15:28:00Z"/>
  <w16cex:commentExtensible w16cex:durableId="260957DF" w16cex:dateUtc="2022-04-19T22:46:00Z"/>
  <w16cex:commentExtensible w16cex:durableId="260A4C52" w16cex:dateUtc="2022-04-20T13:09:00Z"/>
  <w16cex:commentExtensible w16cex:durableId="2608F12A" w16cex:dateUtc="2022-04-19T15:28:00Z"/>
  <w16cex:commentExtensible w16cex:durableId="26095A0A" w16cex:dateUtc="2022-04-19T22:55:00Z"/>
  <w16cex:commentExtensible w16cex:durableId="260A4E20" w16cex:dateUtc="2022-04-20T13:17:00Z"/>
  <w16cex:commentExtensible w16cex:durableId="2608F16F" w16cex:dateUtc="2022-04-19T15:29:00Z"/>
  <w16cex:commentExtensible w16cex:durableId="260958E3" w16cex:dateUtc="2022-04-19T22:50:00Z"/>
  <w16cex:commentExtensible w16cex:durableId="260A5199" w16cex:dateUtc="2022-04-20T13:32:00Z"/>
  <w16cex:commentExtensible w16cex:durableId="2608FB3F" w16cex:dateUtc="2022-04-19T16:11:00Z"/>
  <w16cex:commentExtensible w16cex:durableId="26095AB7" w16cex:dateUtc="2022-04-19T22:58:00Z"/>
  <w16cex:commentExtensible w16cex:durableId="260A4F03" w16cex:dateUtc="2022-04-20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8C9BC" w16cid:durableId="2608F111"/>
  <w16cid:commentId w16cid:paraId="67E0CEFD" w16cid:durableId="260957DF"/>
  <w16cid:commentId w16cid:paraId="318FF150" w16cid:durableId="260A4C52"/>
  <w16cid:commentId w16cid:paraId="05001814" w16cid:durableId="2608F12A"/>
  <w16cid:commentId w16cid:paraId="277ECCE7" w16cid:durableId="26095A0A"/>
  <w16cid:commentId w16cid:paraId="6E6E3CC4" w16cid:durableId="260A4E20"/>
  <w16cid:commentId w16cid:paraId="753CC2A7" w16cid:durableId="2608F16F"/>
  <w16cid:commentId w16cid:paraId="45FC01B8" w16cid:durableId="260958E3"/>
  <w16cid:commentId w16cid:paraId="02481664" w16cid:durableId="260A5199"/>
  <w16cid:commentId w16cid:paraId="6098D06F" w16cid:durableId="2608FB3F"/>
  <w16cid:commentId w16cid:paraId="07FE8382" w16cid:durableId="26095AB7"/>
  <w16cid:commentId w16cid:paraId="5063C3C5" w16cid:durableId="260A4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13E7" w14:textId="77777777" w:rsidR="00354137" w:rsidRDefault="00354137">
      <w:r>
        <w:separator/>
      </w:r>
    </w:p>
  </w:endnote>
  <w:endnote w:type="continuationSeparator" w:id="0">
    <w:p w14:paraId="3BE1F45E" w14:textId="77777777" w:rsidR="00354137" w:rsidRDefault="0035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E2C4" w14:textId="77777777" w:rsidR="00354137" w:rsidRDefault="00354137">
      <w:r>
        <w:separator/>
      </w:r>
    </w:p>
  </w:footnote>
  <w:footnote w:type="continuationSeparator" w:id="0">
    <w:p w14:paraId="195E4569" w14:textId="77777777" w:rsidR="00354137" w:rsidRDefault="00354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Chow">
    <w15:presenceInfo w15:providerId="AD" w15:userId="S::Justin.Chow@milliman.com::04533418-eb6f-48a7-a76f-10e7b9eab7ae"/>
  </w15:person>
  <w15:person w15:author="Annie Hallum">
    <w15:presenceInfo w15:providerId="AD" w15:userId="S::Annie.Hallum@milliman.com::dcefa4aa-d3a0-4e6f-a14e-05c923c930bb"/>
  </w15:person>
  <w15:person w15:author="Ryan Melson">
    <w15:presenceInfo w15:providerId="AD" w15:userId="S::Ryan.Melson@milliman.com::3e342297-281c-4e0a-b24d-5be3cbe08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1E4B5B"/>
    <w:rsid w:val="00224320"/>
    <w:rsid w:val="0028041D"/>
    <w:rsid w:val="002929E1"/>
    <w:rsid w:val="00294369"/>
    <w:rsid w:val="002A1724"/>
    <w:rsid w:val="00312FD9"/>
    <w:rsid w:val="00354137"/>
    <w:rsid w:val="003D503F"/>
    <w:rsid w:val="00485DE9"/>
    <w:rsid w:val="004C50CC"/>
    <w:rsid w:val="004F18DF"/>
    <w:rsid w:val="00534AB5"/>
    <w:rsid w:val="00573797"/>
    <w:rsid w:val="005B1E93"/>
    <w:rsid w:val="005B2A85"/>
    <w:rsid w:val="005B7C99"/>
    <w:rsid w:val="005E22D8"/>
    <w:rsid w:val="00687ABB"/>
    <w:rsid w:val="006D14C3"/>
    <w:rsid w:val="00722083"/>
    <w:rsid w:val="00735492"/>
    <w:rsid w:val="00740DFB"/>
    <w:rsid w:val="00752522"/>
    <w:rsid w:val="00755A3C"/>
    <w:rsid w:val="007800ED"/>
    <w:rsid w:val="007D555B"/>
    <w:rsid w:val="007D7938"/>
    <w:rsid w:val="007F44B2"/>
    <w:rsid w:val="008135D2"/>
    <w:rsid w:val="00822476"/>
    <w:rsid w:val="00863BAA"/>
    <w:rsid w:val="008A6522"/>
    <w:rsid w:val="008F44D1"/>
    <w:rsid w:val="0098063E"/>
    <w:rsid w:val="00987231"/>
    <w:rsid w:val="009A31A0"/>
    <w:rsid w:val="00A12BC0"/>
    <w:rsid w:val="00A35503"/>
    <w:rsid w:val="00A4211B"/>
    <w:rsid w:val="00A67AF2"/>
    <w:rsid w:val="00A7345F"/>
    <w:rsid w:val="00A76B45"/>
    <w:rsid w:val="00A9474C"/>
    <w:rsid w:val="00AA0CD8"/>
    <w:rsid w:val="00AD154C"/>
    <w:rsid w:val="00AD1B27"/>
    <w:rsid w:val="00B91FF2"/>
    <w:rsid w:val="00B956A5"/>
    <w:rsid w:val="00BB6340"/>
    <w:rsid w:val="00BD3113"/>
    <w:rsid w:val="00BE1741"/>
    <w:rsid w:val="00BF73E1"/>
    <w:rsid w:val="00C554C2"/>
    <w:rsid w:val="00D0767A"/>
    <w:rsid w:val="00D6007E"/>
    <w:rsid w:val="00D7126F"/>
    <w:rsid w:val="00D936AD"/>
    <w:rsid w:val="00DB1D38"/>
    <w:rsid w:val="00F464E4"/>
    <w:rsid w:val="00F54679"/>
    <w:rsid w:val="00F755C6"/>
    <w:rsid w:val="00F939A8"/>
    <w:rsid w:val="00FA4861"/>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Justin Chow</cp:lastModifiedBy>
  <cp:revision>4</cp:revision>
  <dcterms:created xsi:type="dcterms:W3CDTF">2022-04-19T22:50:00Z</dcterms:created>
  <dcterms:modified xsi:type="dcterms:W3CDTF">2022-04-20T13:38:00Z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