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B089" w14:textId="36ABB77A" w:rsidR="00EE016D" w:rsidRPr="000E7DA8" w:rsidRDefault="00EE016D" w:rsidP="00A254DD">
      <w:pPr>
        <w:pStyle w:val="Heading1"/>
        <w:rPr>
          <w:sz w:val="32"/>
          <w:szCs w:val="32"/>
        </w:rPr>
      </w:pPr>
      <w:r w:rsidRPr="000E7DA8">
        <w:rPr>
          <w:sz w:val="32"/>
          <w:szCs w:val="32"/>
        </w:rPr>
        <w:t xml:space="preserve">Analysis of 2021-2022 Medicaid Managed Care </w:t>
      </w:r>
      <w:r w:rsidR="00325E18" w:rsidRPr="000E7DA8">
        <w:rPr>
          <w:sz w:val="32"/>
          <w:szCs w:val="32"/>
        </w:rPr>
        <w:br/>
      </w:r>
      <w:r w:rsidRPr="000E7DA8">
        <w:rPr>
          <w:sz w:val="32"/>
          <w:szCs w:val="32"/>
        </w:rPr>
        <w:t>Rate Development Guide</w:t>
      </w:r>
    </w:p>
    <w:p w14:paraId="36E07521" w14:textId="744C5E90" w:rsidR="00EE016D" w:rsidRPr="000E7DA8" w:rsidRDefault="00EE016D" w:rsidP="00A254DD">
      <w:pPr>
        <w:pStyle w:val="Subtitle"/>
      </w:pPr>
      <w:r w:rsidRPr="000E7DA8">
        <w:t>For rating periods starting between July 1, 2021 and June 30, 2022</w:t>
      </w:r>
    </w:p>
    <w:p w14:paraId="30D4B592" w14:textId="77777777" w:rsidR="00EE016D" w:rsidRPr="000E7DA8" w:rsidRDefault="00EE016D" w:rsidP="00EE016D">
      <w:pPr>
        <w:rPr>
          <w:ins w:id="0" w:author="Justin Chow" w:date="2021-06-27T18:58:00Z"/>
          <w:rFonts w:cs="Arial"/>
        </w:rPr>
      </w:pPr>
    </w:p>
    <w:p w14:paraId="50AA58E5" w14:textId="4E179EEB" w:rsidR="00877DB9" w:rsidRPr="000E7DA8" w:rsidRDefault="00877DB9">
      <w:pPr>
        <w:pStyle w:val="Heading1"/>
      </w:pPr>
      <w:commentRangeStart w:id="1"/>
      <w:r w:rsidRPr="000E7DA8">
        <w:t>Executive Summary</w:t>
      </w:r>
    </w:p>
    <w:p w14:paraId="350A6C96" w14:textId="2E576D4D" w:rsidR="00222A09" w:rsidRPr="000E7DA8" w:rsidRDefault="00877DB9" w:rsidP="00EA604A">
      <w:pPr>
        <w:rPr>
          <w:ins w:id="2" w:author="Christine M. Mytelka" w:date="2021-06-29T08:22:00Z"/>
          <w:rFonts w:cs="Arial"/>
        </w:rPr>
      </w:pPr>
      <w:r w:rsidRPr="008202DC">
        <w:rPr>
          <w:rFonts w:cs="Arial"/>
        </w:rPr>
        <w:t xml:space="preserve">On June 25, 2021, CMS released the 2021-2022 Medicaid Managed Care Rate Development Guide (Guide) for rating periods starting between July 1, 2021 through June 30, 2022. In this paper, we provide a summary of the changes from the previous guide (2020-2021) to aid </w:t>
      </w:r>
      <w:ins w:id="3" w:author="Mackenzie Egan" w:date="2021-06-29T14:04:00Z">
        <w:r w:rsidR="00B218BA" w:rsidRPr="008202DC">
          <w:rPr>
            <w:rFonts w:cs="Arial"/>
          </w:rPr>
          <w:t xml:space="preserve">states’ actuaries </w:t>
        </w:r>
      </w:ins>
      <w:r w:rsidR="00A32B7A" w:rsidRPr="008202DC">
        <w:rPr>
          <w:rFonts w:cs="Arial"/>
        </w:rPr>
        <w:t xml:space="preserve">in understanding and </w:t>
      </w:r>
      <w:commentRangeStart w:id="4"/>
      <w:r w:rsidR="00A32B7A" w:rsidRPr="008202DC">
        <w:rPr>
          <w:rFonts w:cs="Arial"/>
        </w:rPr>
        <w:t>compliance</w:t>
      </w:r>
      <w:commentRangeEnd w:id="4"/>
      <w:r w:rsidR="00C10499" w:rsidRPr="000E7DA8">
        <w:rPr>
          <w:rStyle w:val="CommentReference"/>
          <w:rFonts w:cs="Arial"/>
        </w:rPr>
        <w:commentReference w:id="4"/>
      </w:r>
      <w:ins w:id="5" w:author="Mackenzie Egan" w:date="2021-06-29T14:04:00Z">
        <w:r w:rsidR="00B218BA" w:rsidRPr="000E7DA8">
          <w:rPr>
            <w:rFonts w:cs="Arial"/>
          </w:rPr>
          <w:t xml:space="preserve"> with federal regulations</w:t>
        </w:r>
      </w:ins>
      <w:r w:rsidR="00A32B7A" w:rsidRPr="009F423B">
        <w:rPr>
          <w:rFonts w:cs="Arial"/>
        </w:rPr>
        <w:t xml:space="preserve">. It is important to recognize and </w:t>
      </w:r>
      <w:commentRangeStart w:id="6"/>
      <w:r w:rsidR="00A32B7A" w:rsidRPr="009F423B">
        <w:rPr>
          <w:rFonts w:cs="Arial"/>
        </w:rPr>
        <w:t xml:space="preserve">implement these changes </w:t>
      </w:r>
      <w:commentRangeEnd w:id="6"/>
      <w:r w:rsidR="00C10499" w:rsidRPr="000E7DA8">
        <w:rPr>
          <w:rStyle w:val="CommentReference"/>
          <w:rFonts w:cs="Arial"/>
        </w:rPr>
        <w:commentReference w:id="6"/>
      </w:r>
      <w:ins w:id="7" w:author="Mackenzie Egan" w:date="2021-06-29T14:04:00Z">
        <w:r w:rsidR="00B218BA" w:rsidRPr="000E7DA8">
          <w:rPr>
            <w:rFonts w:cs="Arial"/>
          </w:rPr>
          <w:t>in</w:t>
        </w:r>
      </w:ins>
      <w:ins w:id="8" w:author="Mackenzie Egan" w:date="2021-06-29T14:05:00Z">
        <w:r w:rsidR="00B218BA" w:rsidRPr="009F423B">
          <w:rPr>
            <w:rFonts w:cs="Arial"/>
          </w:rPr>
          <w:t xml:space="preserve"> capitation</w:t>
        </w:r>
      </w:ins>
      <w:ins w:id="9" w:author="Mackenzie Egan" w:date="2021-06-29T14:04:00Z">
        <w:r w:rsidR="00B218BA" w:rsidRPr="008202DC">
          <w:rPr>
            <w:rFonts w:cs="Arial"/>
          </w:rPr>
          <w:t xml:space="preserve"> rate certification materials </w:t>
        </w:r>
      </w:ins>
      <w:r w:rsidR="00A32B7A" w:rsidRPr="008202DC">
        <w:rPr>
          <w:rFonts w:cs="Arial"/>
        </w:rPr>
        <w:t>as many of them aim to ease the CMS review process for states’ capitation rates.</w:t>
      </w:r>
      <w:r w:rsidR="00A86668" w:rsidRPr="008202DC">
        <w:rPr>
          <w:rFonts w:cs="Arial"/>
        </w:rPr>
        <w:t xml:space="preserve"> </w:t>
      </w:r>
      <w:commentRangeEnd w:id="1"/>
      <w:r w:rsidR="00C10499" w:rsidRPr="000E7DA8">
        <w:rPr>
          <w:rStyle w:val="CommentReference"/>
          <w:rFonts w:cs="Arial"/>
        </w:rPr>
        <w:commentReference w:id="1"/>
      </w:r>
    </w:p>
    <w:p w14:paraId="3CA09B4F" w14:textId="3E945DC7" w:rsidR="00EA604A" w:rsidRPr="009F423B" w:rsidRDefault="00A86668" w:rsidP="00EA604A">
      <w:pPr>
        <w:rPr>
          <w:rFonts w:cs="Arial"/>
        </w:rPr>
      </w:pPr>
      <w:r w:rsidRPr="008202DC">
        <w:rPr>
          <w:rFonts w:cs="Arial"/>
        </w:rPr>
        <w:t xml:space="preserve">Several of the </w:t>
      </w:r>
      <w:r w:rsidR="00222A09" w:rsidRPr="008202DC">
        <w:rPr>
          <w:rFonts w:cs="Arial"/>
        </w:rPr>
        <w:t>updates to the Guide reflect the</w:t>
      </w:r>
      <w:r w:rsidRPr="008202DC">
        <w:rPr>
          <w:rFonts w:cs="Arial"/>
        </w:rPr>
        <w:t xml:space="preserve"> Medicaid Managed Care Final Rule</w:t>
      </w:r>
      <w:r w:rsidR="007D0341" w:rsidRPr="008202DC">
        <w:rPr>
          <w:rFonts w:cs="Arial"/>
        </w:rPr>
        <w:t xml:space="preserve"> (Final Rule)</w:t>
      </w:r>
      <w:r w:rsidRPr="008202DC">
        <w:rPr>
          <w:rFonts w:cs="Arial"/>
        </w:rPr>
        <w:t xml:space="preserve"> published in November 2020.</w:t>
      </w:r>
      <w:r w:rsidR="007D0341" w:rsidRPr="000E7DA8">
        <w:rPr>
          <w:rStyle w:val="FootnoteReference"/>
          <w:rFonts w:cs="Arial"/>
        </w:rPr>
        <w:footnoteReference w:id="1"/>
      </w:r>
      <w:r w:rsidR="00EA604A" w:rsidRPr="000E7DA8">
        <w:rPr>
          <w:rFonts w:cs="Arial"/>
        </w:rPr>
        <w:t xml:space="preserve">  Throughout the document, CMS has </w:t>
      </w:r>
      <w:r w:rsidR="00EA604A" w:rsidRPr="009F423B">
        <w:rPr>
          <w:rFonts w:cs="Arial"/>
        </w:rPr>
        <w:t xml:space="preserve">changed the language </w:t>
      </w:r>
      <w:r w:rsidR="0068139D" w:rsidRPr="009F423B">
        <w:rPr>
          <w:rFonts w:cs="Arial"/>
        </w:rPr>
        <w:t>referring</w:t>
      </w:r>
      <w:r w:rsidR="00EA604A" w:rsidRPr="009F423B">
        <w:rPr>
          <w:rFonts w:cs="Arial"/>
        </w:rPr>
        <w:t xml:space="preserve"> to Sections within the Guide, to more explici</w:t>
      </w:r>
      <w:r w:rsidR="00EA604A" w:rsidRPr="008202DC">
        <w:rPr>
          <w:rFonts w:cs="Arial"/>
        </w:rPr>
        <w:t xml:space="preserve">tly refer to the federal rate development standards in 42 CFR § 438.4 through 438.7. </w:t>
      </w:r>
      <w:r w:rsidR="00222A09" w:rsidRPr="008202DC">
        <w:rPr>
          <w:rFonts w:cs="Arial"/>
        </w:rPr>
        <w:t xml:space="preserve">The Guide was also updated to reflect </w:t>
      </w:r>
      <w:r w:rsidR="00C10499" w:rsidRPr="008202DC">
        <w:rPr>
          <w:rFonts w:cs="Arial"/>
        </w:rPr>
        <w:t xml:space="preserve">State Directed Payments </w:t>
      </w:r>
      <w:r w:rsidR="00222A09" w:rsidRPr="008202DC">
        <w:rPr>
          <w:rFonts w:cs="Arial"/>
        </w:rPr>
        <w:t>clarifications and preprint</w:t>
      </w:r>
      <w:r w:rsidR="00C10499" w:rsidRPr="008202DC">
        <w:rPr>
          <w:rFonts w:cs="Arial"/>
        </w:rPr>
        <w:t xml:space="preserve"> template changes</w:t>
      </w:r>
      <w:r w:rsidR="00222A09" w:rsidRPr="000E7DA8">
        <w:rPr>
          <w:rFonts w:cs="Arial"/>
          <w:rPrChange w:id="13" w:author="Mackenzie Egan" w:date="2021-06-29T15:41:00Z">
            <w:rPr/>
          </w:rPrChange>
        </w:rPr>
        <w:t>, published January 8, 2021, in a letter to State Medicaid Directors</w:t>
      </w:r>
      <w:r w:rsidR="00C10499" w:rsidRPr="000E7DA8">
        <w:rPr>
          <w:rStyle w:val="FootnoteReference"/>
          <w:rFonts w:cs="Arial"/>
        </w:rPr>
        <w:footnoteReference w:id="2"/>
      </w:r>
      <w:r w:rsidR="00222A09" w:rsidRPr="000E7DA8">
        <w:rPr>
          <w:rFonts w:cs="Arial"/>
        </w:rPr>
        <w:t>.</w:t>
      </w:r>
    </w:p>
    <w:p w14:paraId="78F0C366" w14:textId="1D03C949" w:rsidR="00A32B7A" w:rsidRPr="009F423B" w:rsidRDefault="00A32B7A" w:rsidP="00877DB9">
      <w:pPr>
        <w:rPr>
          <w:rFonts w:cs="Arial"/>
        </w:rPr>
      </w:pPr>
      <w:r w:rsidRPr="008202DC">
        <w:rPr>
          <w:rFonts w:cs="Arial"/>
        </w:rPr>
        <w:t xml:space="preserve">Complete copies of both the Guide and the previous version are included as appendices, </w:t>
      </w:r>
      <w:r w:rsidR="0068139D" w:rsidRPr="008202DC">
        <w:rPr>
          <w:rFonts w:cs="Arial"/>
        </w:rPr>
        <w:t xml:space="preserve">with </w:t>
      </w:r>
      <w:r w:rsidRPr="008202DC">
        <w:rPr>
          <w:rFonts w:cs="Arial"/>
        </w:rPr>
        <w:t>the differences between the two</w:t>
      </w:r>
      <w:r w:rsidR="0068139D" w:rsidRPr="008202DC">
        <w:rPr>
          <w:rFonts w:cs="Arial"/>
        </w:rPr>
        <w:t xml:space="preserve"> highlighted</w:t>
      </w:r>
      <w:r w:rsidRPr="008202DC">
        <w:rPr>
          <w:rFonts w:cs="Arial"/>
        </w:rPr>
        <w:t>. Descriptions of the changes are included below in two main section</w:t>
      </w:r>
      <w:r w:rsidRPr="000E7DA8">
        <w:rPr>
          <w:rFonts w:cs="Arial"/>
          <w:rPrChange w:id="17" w:author="Mackenzie Egan" w:date="2021-06-29T15:41:00Z">
            <w:rPr/>
          </w:rPrChange>
        </w:rPr>
        <w:t xml:space="preserve">s: Key </w:t>
      </w:r>
      <w:r w:rsidRPr="009F423B">
        <w:rPr>
          <w:rFonts w:cs="Arial"/>
        </w:rPr>
        <w:t xml:space="preserve">Changes and </w:t>
      </w:r>
      <w:r w:rsidR="006E6E9C" w:rsidRPr="009F423B">
        <w:rPr>
          <w:rFonts w:cs="Arial"/>
        </w:rPr>
        <w:t xml:space="preserve">Other Notable </w:t>
      </w:r>
      <w:r w:rsidRPr="009F423B">
        <w:rPr>
          <w:rFonts w:cs="Arial"/>
        </w:rPr>
        <w:t xml:space="preserve">Items. Section references are provided following the description of the changes where applicable. </w:t>
      </w:r>
    </w:p>
    <w:p w14:paraId="57396C7C" w14:textId="0F494BC9" w:rsidR="00A32B7A" w:rsidRPr="009F423B" w:rsidRDefault="00A32B7A" w:rsidP="00877DB9">
      <w:pPr>
        <w:rPr>
          <w:rFonts w:cs="Arial"/>
        </w:rPr>
      </w:pPr>
      <w:r w:rsidRPr="009F423B">
        <w:rPr>
          <w:rFonts w:cs="Arial"/>
        </w:rPr>
        <w:t>Key changes:</w:t>
      </w:r>
    </w:p>
    <w:p w14:paraId="09ED128C" w14:textId="15A32A7D" w:rsidR="00A32B7A" w:rsidRPr="009F423B" w:rsidRDefault="00A32B7A" w:rsidP="00A32B7A">
      <w:pPr>
        <w:pStyle w:val="ListParagraph"/>
        <w:numPr>
          <w:ilvl w:val="0"/>
          <w:numId w:val="14"/>
        </w:numPr>
        <w:rPr>
          <w:rFonts w:cs="Arial"/>
        </w:rPr>
      </w:pPr>
      <w:r w:rsidRPr="009F423B">
        <w:rPr>
          <w:rFonts w:cs="Arial"/>
        </w:rPr>
        <w:t>Rate ranges permissible</w:t>
      </w:r>
    </w:p>
    <w:p w14:paraId="2FA1C8DD" w14:textId="561110A0" w:rsidR="00A32B7A" w:rsidRPr="009F423B" w:rsidRDefault="00A32B7A" w:rsidP="00A32B7A">
      <w:pPr>
        <w:pStyle w:val="ListParagraph"/>
        <w:numPr>
          <w:ilvl w:val="0"/>
          <w:numId w:val="14"/>
        </w:numPr>
        <w:rPr>
          <w:rFonts w:cs="Arial"/>
        </w:rPr>
      </w:pPr>
      <w:r w:rsidRPr="009F423B">
        <w:rPr>
          <w:rFonts w:cs="Arial"/>
        </w:rPr>
        <w:t>Documentation of COVID-19 impacts</w:t>
      </w:r>
    </w:p>
    <w:p w14:paraId="0146FD4A" w14:textId="5750B82A" w:rsidR="00A32B7A" w:rsidRPr="009F423B" w:rsidRDefault="00A32B7A" w:rsidP="00A32B7A">
      <w:pPr>
        <w:pStyle w:val="ListParagraph"/>
        <w:numPr>
          <w:ilvl w:val="0"/>
          <w:numId w:val="14"/>
        </w:numPr>
        <w:rPr>
          <w:rFonts w:cs="Arial"/>
        </w:rPr>
      </w:pPr>
      <w:r w:rsidRPr="009F423B">
        <w:rPr>
          <w:rFonts w:cs="Arial"/>
        </w:rPr>
        <w:t>Expanded language on federal financial participation (FFP)</w:t>
      </w:r>
    </w:p>
    <w:p w14:paraId="4EB60C15" w14:textId="2B76ECFB" w:rsidR="00A32B7A" w:rsidRPr="000E7DA8" w:rsidRDefault="00A32B7A" w:rsidP="00A32B7A">
      <w:pPr>
        <w:pStyle w:val="ListParagraph"/>
        <w:numPr>
          <w:ilvl w:val="0"/>
          <w:numId w:val="14"/>
        </w:numPr>
        <w:rPr>
          <w:rFonts w:cs="Arial"/>
        </w:rPr>
      </w:pPr>
      <w:r w:rsidRPr="009F423B">
        <w:rPr>
          <w:rFonts w:cs="Arial"/>
        </w:rPr>
        <w:t>State directed payments</w:t>
      </w:r>
      <w:r w:rsidR="00522294" w:rsidRPr="009F423B">
        <w:rPr>
          <w:rFonts w:cs="Arial"/>
        </w:rPr>
        <w:t xml:space="preserve"> –</w:t>
      </w:r>
      <w:r w:rsidR="0068139D" w:rsidRPr="009F423B">
        <w:rPr>
          <w:rFonts w:cs="Arial"/>
        </w:rPr>
        <w:t xml:space="preserve"> </w:t>
      </w:r>
      <w:r w:rsidR="00522294" w:rsidRPr="009F423B">
        <w:rPr>
          <w:rFonts w:cs="Arial"/>
        </w:rPr>
        <w:t xml:space="preserve">documentation </w:t>
      </w:r>
      <w:r w:rsidR="00AA0CEF" w:rsidRPr="009F423B">
        <w:rPr>
          <w:rFonts w:cs="Arial"/>
        </w:rPr>
        <w:t xml:space="preserve">aligned </w:t>
      </w:r>
      <w:r w:rsidR="00522294" w:rsidRPr="009F423B">
        <w:rPr>
          <w:rFonts w:cs="Arial"/>
        </w:rPr>
        <w:t xml:space="preserve">with </w:t>
      </w:r>
      <w:r w:rsidR="003D65C2" w:rsidRPr="009F423B">
        <w:rPr>
          <w:rFonts w:cs="Arial"/>
        </w:rPr>
        <w:t xml:space="preserve">updated </w:t>
      </w:r>
      <w:r w:rsidR="00522294" w:rsidRPr="009F423B">
        <w:rPr>
          <w:rFonts w:cs="Arial"/>
        </w:rPr>
        <w:t>preprint template</w:t>
      </w:r>
      <w:r w:rsidR="00AA0CEF" w:rsidRPr="009F423B">
        <w:rPr>
          <w:rFonts w:cs="Arial"/>
        </w:rPr>
        <w:t xml:space="preserve"> requirements</w:t>
      </w:r>
      <w:r w:rsidR="003D65C2" w:rsidRPr="000E7DA8">
        <w:rPr>
          <w:rStyle w:val="FootnoteReference"/>
          <w:rFonts w:cs="Arial"/>
        </w:rPr>
        <w:footnoteReference w:id="3"/>
      </w:r>
    </w:p>
    <w:p w14:paraId="154B1BDC" w14:textId="761EF319" w:rsidR="00A32B7A" w:rsidRPr="009F423B" w:rsidRDefault="00A32B7A" w:rsidP="00A32B7A">
      <w:pPr>
        <w:pStyle w:val="ListParagraph"/>
        <w:numPr>
          <w:ilvl w:val="0"/>
          <w:numId w:val="14"/>
        </w:numPr>
        <w:rPr>
          <w:rFonts w:cs="Arial"/>
        </w:rPr>
      </w:pPr>
      <w:r w:rsidRPr="009F423B">
        <w:rPr>
          <w:rFonts w:cs="Arial"/>
        </w:rPr>
        <w:t>Pass-through payments</w:t>
      </w:r>
      <w:r w:rsidR="00522294" w:rsidRPr="009F423B">
        <w:rPr>
          <w:rFonts w:cs="Arial"/>
        </w:rPr>
        <w:t xml:space="preserve"> – documentation of</w:t>
      </w:r>
      <w:r w:rsidR="00AA0CEF" w:rsidRPr="009F423B">
        <w:rPr>
          <w:rFonts w:cs="Arial"/>
        </w:rPr>
        <w:t xml:space="preserve"> non-federal share financing</w:t>
      </w:r>
      <w:r w:rsidR="00522294" w:rsidRPr="009F423B">
        <w:rPr>
          <w:rFonts w:cs="Arial"/>
        </w:rPr>
        <w:t xml:space="preserve"> and </w:t>
      </w:r>
      <w:r w:rsidR="00781B2B" w:rsidRPr="009F423B">
        <w:rPr>
          <w:rFonts w:cs="Arial"/>
        </w:rPr>
        <w:t xml:space="preserve">new flexibility for </w:t>
      </w:r>
      <w:r w:rsidR="00522294" w:rsidRPr="009F423B">
        <w:rPr>
          <w:rFonts w:cs="Arial"/>
        </w:rPr>
        <w:t>states transitioning services and populations from fee-for-service (FFS) to managed care delivery systems</w:t>
      </w:r>
    </w:p>
    <w:p w14:paraId="284BED3B" w14:textId="377FDB10" w:rsidR="009249B7" w:rsidRPr="009F423B" w:rsidRDefault="009249B7" w:rsidP="00A32B7A">
      <w:pPr>
        <w:pStyle w:val="ListParagraph"/>
        <w:numPr>
          <w:ilvl w:val="0"/>
          <w:numId w:val="14"/>
        </w:numPr>
        <w:rPr>
          <w:rFonts w:cs="Arial"/>
        </w:rPr>
      </w:pPr>
      <w:r w:rsidRPr="009F423B">
        <w:rPr>
          <w:rFonts w:cs="Arial"/>
        </w:rPr>
        <w:t>Risk-sharing mechanisms must be documented prior to the start of the rating period</w:t>
      </w:r>
    </w:p>
    <w:p w14:paraId="30BE5D9F" w14:textId="243EEC81" w:rsidR="00A32B7A" w:rsidRPr="000E7DA8" w:rsidRDefault="006E6E9C" w:rsidP="00A32B7A">
      <w:pPr>
        <w:rPr>
          <w:rFonts w:cs="Arial"/>
        </w:rPr>
      </w:pPr>
      <w:r w:rsidRPr="009F423B">
        <w:rPr>
          <w:rFonts w:cs="Arial"/>
        </w:rPr>
        <w:t xml:space="preserve">Other notable </w:t>
      </w:r>
      <w:r w:rsidR="00A32B7A" w:rsidRPr="009F423B">
        <w:rPr>
          <w:rFonts w:cs="Arial"/>
        </w:rPr>
        <w:t>items:</w:t>
      </w:r>
    </w:p>
    <w:p w14:paraId="72DE16EB" w14:textId="0D89F840" w:rsidR="00BA2F10" w:rsidRPr="009F423B" w:rsidRDefault="00BA2F10" w:rsidP="00A32B7A">
      <w:pPr>
        <w:pStyle w:val="ListParagraph"/>
        <w:numPr>
          <w:ilvl w:val="0"/>
          <w:numId w:val="15"/>
        </w:numPr>
        <w:rPr>
          <w:rFonts w:cs="Arial"/>
        </w:rPr>
      </w:pPr>
      <w:r w:rsidRPr="009F423B">
        <w:rPr>
          <w:rFonts w:cs="Arial"/>
        </w:rPr>
        <w:t>Rating periods other than 12 months</w:t>
      </w:r>
    </w:p>
    <w:p w14:paraId="0105625B" w14:textId="6B363664" w:rsidR="00BA2F10" w:rsidRPr="009F423B" w:rsidRDefault="00BA2F10" w:rsidP="00A32B7A">
      <w:pPr>
        <w:pStyle w:val="ListParagraph"/>
        <w:numPr>
          <w:ilvl w:val="0"/>
          <w:numId w:val="15"/>
        </w:numPr>
        <w:rPr>
          <w:rFonts w:cs="Arial"/>
        </w:rPr>
      </w:pPr>
      <w:r w:rsidRPr="009F423B">
        <w:rPr>
          <w:rFonts w:cs="Arial"/>
        </w:rPr>
        <w:t>Retroactive adjustments to capitation rates</w:t>
      </w:r>
    </w:p>
    <w:p w14:paraId="19D179B7" w14:textId="60FA3F0C" w:rsidR="00BA2F10" w:rsidRPr="009F423B" w:rsidRDefault="00BA2F10" w:rsidP="00A32B7A">
      <w:pPr>
        <w:pStyle w:val="ListParagraph"/>
        <w:numPr>
          <w:ilvl w:val="0"/>
          <w:numId w:val="15"/>
        </w:numPr>
        <w:rPr>
          <w:rFonts w:cs="Arial"/>
        </w:rPr>
      </w:pPr>
      <w:r w:rsidRPr="009F423B">
        <w:rPr>
          <w:rFonts w:cs="Arial"/>
        </w:rPr>
        <w:t>When a rate amendment and contract amendment are required</w:t>
      </w:r>
    </w:p>
    <w:p w14:paraId="7B51AAD7" w14:textId="5A45A98C" w:rsidR="00BA2F10" w:rsidRPr="009F423B" w:rsidRDefault="00BA2F10" w:rsidP="00A32B7A">
      <w:pPr>
        <w:pStyle w:val="ListParagraph"/>
        <w:numPr>
          <w:ilvl w:val="0"/>
          <w:numId w:val="15"/>
        </w:numPr>
        <w:rPr>
          <w:rFonts w:cs="Arial"/>
        </w:rPr>
      </w:pPr>
      <w:r w:rsidRPr="009F423B">
        <w:rPr>
          <w:rFonts w:cs="Arial"/>
        </w:rPr>
        <w:t xml:space="preserve">Health Insurance Providers Fee </w:t>
      </w:r>
      <w:r w:rsidR="00F12ECB" w:rsidRPr="009F423B">
        <w:rPr>
          <w:rFonts w:cs="Arial"/>
        </w:rPr>
        <w:t>repeal</w:t>
      </w:r>
    </w:p>
    <w:p w14:paraId="341513BE" w14:textId="52E75EF1" w:rsidR="00BA2F10" w:rsidRPr="009F423B" w:rsidRDefault="00BA2F10" w:rsidP="00A32B7A">
      <w:pPr>
        <w:pStyle w:val="ListParagraph"/>
        <w:numPr>
          <w:ilvl w:val="0"/>
          <w:numId w:val="15"/>
        </w:numPr>
        <w:rPr>
          <w:rFonts w:cs="Arial"/>
        </w:rPr>
      </w:pPr>
      <w:r w:rsidRPr="009F423B">
        <w:rPr>
          <w:rFonts w:cs="Arial"/>
        </w:rPr>
        <w:t>Rate development standards for Section II</w:t>
      </w:r>
      <w:r w:rsidR="0046352E" w:rsidRPr="009F423B">
        <w:rPr>
          <w:rFonts w:cs="Arial"/>
        </w:rPr>
        <w:t xml:space="preserve"> (Long-Term Services and Supports)</w:t>
      </w:r>
      <w:r w:rsidRPr="009F423B">
        <w:rPr>
          <w:rFonts w:cs="Arial"/>
        </w:rPr>
        <w:t xml:space="preserve"> and Section III</w:t>
      </w:r>
      <w:r w:rsidR="0046352E" w:rsidRPr="009F423B">
        <w:rPr>
          <w:rFonts w:cs="Arial"/>
        </w:rPr>
        <w:t xml:space="preserve"> (New Adult Group)</w:t>
      </w:r>
    </w:p>
    <w:p w14:paraId="69F692F7" w14:textId="5BA6DA2C" w:rsidR="00BA2F10" w:rsidRPr="009F423B" w:rsidRDefault="00BA2F10" w:rsidP="00A32B7A">
      <w:pPr>
        <w:pStyle w:val="ListParagraph"/>
        <w:numPr>
          <w:ilvl w:val="0"/>
          <w:numId w:val="15"/>
        </w:numPr>
        <w:rPr>
          <w:rFonts w:cs="Arial"/>
        </w:rPr>
      </w:pPr>
      <w:r w:rsidRPr="009F423B">
        <w:rPr>
          <w:rFonts w:cs="Arial"/>
        </w:rPr>
        <w:t>Minor changes in Appendix A</w:t>
      </w:r>
      <w:r w:rsidR="0046352E" w:rsidRPr="009F423B">
        <w:rPr>
          <w:rFonts w:cs="Arial"/>
        </w:rPr>
        <w:t xml:space="preserve"> (Accelerated Rate Reviews)</w:t>
      </w:r>
    </w:p>
    <w:p w14:paraId="185C59E1" w14:textId="6CFDCDAA" w:rsidR="00F871AB" w:rsidRPr="009F423B" w:rsidRDefault="00F871AB" w:rsidP="00F871AB">
      <w:pPr>
        <w:pStyle w:val="Heading1"/>
      </w:pPr>
      <w:r w:rsidRPr="009F423B">
        <w:lastRenderedPageBreak/>
        <w:t>Description of appendices</w:t>
      </w:r>
    </w:p>
    <w:p w14:paraId="10B5C7AD" w14:textId="5CB8D141" w:rsidR="00F871AB" w:rsidRPr="009F423B" w:rsidRDefault="00F871AB" w:rsidP="00F871AB">
      <w:pPr>
        <w:pStyle w:val="Heading2"/>
      </w:pPr>
      <w:r w:rsidRPr="009F423B">
        <w:t>APPENDIX 1</w:t>
      </w:r>
    </w:p>
    <w:p w14:paraId="7DE16067" w14:textId="3A5B8FE6" w:rsidR="00F871AB" w:rsidRPr="009F423B" w:rsidRDefault="00F871AB" w:rsidP="00CB00B6">
      <w:pPr>
        <w:rPr>
          <w:rFonts w:cs="Arial"/>
        </w:rPr>
      </w:pPr>
      <w:r w:rsidRPr="009F423B">
        <w:rPr>
          <w:rFonts w:cs="Arial"/>
        </w:rPr>
        <w:t xml:space="preserve">Appendix 1 is a copy of the 2020-2021 Medicaid Managed Care Rate Development Guide, with red highlighting that indicates language that has been altered or removed. </w:t>
      </w:r>
    </w:p>
    <w:p w14:paraId="062C1F7F" w14:textId="15856AB6" w:rsidR="00F871AB" w:rsidRPr="009F423B" w:rsidRDefault="00F871AB" w:rsidP="00F871AB">
      <w:pPr>
        <w:pStyle w:val="Heading2"/>
      </w:pPr>
      <w:r w:rsidRPr="009F423B">
        <w:t>APPENDIX 2</w:t>
      </w:r>
    </w:p>
    <w:p w14:paraId="7ED6A83F" w14:textId="4487ABD7" w:rsidR="00F871AB" w:rsidRPr="009F423B" w:rsidRDefault="00F871AB" w:rsidP="00F871AB">
      <w:pPr>
        <w:rPr>
          <w:rFonts w:cs="Arial"/>
        </w:rPr>
      </w:pPr>
      <w:r w:rsidRPr="009F423B">
        <w:rPr>
          <w:rFonts w:cs="Arial"/>
        </w:rPr>
        <w:t>Appendix 2 is a copy of the 2021-2022 Medicaid Managed Care Rate Development Guide, with green highlighting that indicates language that has been altered or added.</w:t>
      </w:r>
    </w:p>
    <w:p w14:paraId="5DC16961" w14:textId="15D5E15C" w:rsidR="00582918" w:rsidRPr="009F423B" w:rsidRDefault="002079F5">
      <w:pPr>
        <w:pStyle w:val="Heading1"/>
      </w:pPr>
      <w:r w:rsidRPr="009F423B">
        <w:t>Key Changes</w:t>
      </w:r>
    </w:p>
    <w:p w14:paraId="31C691A6" w14:textId="328234FB" w:rsidR="00F95F32" w:rsidRPr="009F423B" w:rsidRDefault="00F95F32" w:rsidP="00F95F32">
      <w:pPr>
        <w:pStyle w:val="Heading2"/>
      </w:pPr>
      <w:r w:rsidRPr="009F423B">
        <w:t>1. RATE RANGES PERMISSIBLE [SECTION I.A.VIII]</w:t>
      </w:r>
    </w:p>
    <w:p w14:paraId="6B32EC52" w14:textId="5E33BEA3" w:rsidR="00F95F32" w:rsidRPr="000E7DA8" w:rsidRDefault="007D0341" w:rsidP="00F95F32">
      <w:pPr>
        <w:rPr>
          <w:rFonts w:cs="Arial"/>
          <w:rPrChange w:id="27" w:author="Mackenzie Egan" w:date="2021-06-29T15:41:00Z">
            <w:rPr/>
          </w:rPrChange>
        </w:rPr>
      </w:pPr>
      <w:r w:rsidRPr="009F423B">
        <w:rPr>
          <w:rFonts w:cs="Arial"/>
        </w:rPr>
        <w:t xml:space="preserve">In accordance with the Final Rule, </w:t>
      </w:r>
      <w:r w:rsidR="009249B7" w:rsidRPr="009F423B">
        <w:rPr>
          <w:rFonts w:cs="Arial"/>
        </w:rPr>
        <w:t xml:space="preserve">actuaries </w:t>
      </w:r>
      <w:r w:rsidR="00F95F32" w:rsidRPr="009F423B">
        <w:rPr>
          <w:rFonts w:cs="Arial"/>
        </w:rPr>
        <w:t xml:space="preserve">now </w:t>
      </w:r>
      <w:r w:rsidR="009249B7" w:rsidRPr="009F423B">
        <w:rPr>
          <w:rFonts w:cs="Arial"/>
        </w:rPr>
        <w:t xml:space="preserve">have </w:t>
      </w:r>
      <w:r w:rsidRPr="009F423B">
        <w:rPr>
          <w:rFonts w:cs="Arial"/>
        </w:rPr>
        <w:t xml:space="preserve">the option </w:t>
      </w:r>
      <w:r w:rsidR="00F95F32" w:rsidRPr="009F423B">
        <w:rPr>
          <w:rFonts w:cs="Arial"/>
        </w:rPr>
        <w:t xml:space="preserve">to certify </w:t>
      </w:r>
      <w:r w:rsidR="009249B7" w:rsidRPr="009F423B">
        <w:rPr>
          <w:rFonts w:cs="Arial"/>
        </w:rPr>
        <w:t xml:space="preserve">either </w:t>
      </w:r>
      <w:r w:rsidR="00F95F32" w:rsidRPr="009F423B">
        <w:rPr>
          <w:rFonts w:cs="Arial"/>
        </w:rPr>
        <w:t xml:space="preserve">a capitation </w:t>
      </w:r>
      <w:r w:rsidR="009249B7" w:rsidRPr="009F423B">
        <w:rPr>
          <w:rFonts w:cs="Arial"/>
        </w:rPr>
        <w:t xml:space="preserve">rate </w:t>
      </w:r>
      <w:r w:rsidRPr="009F423B">
        <w:rPr>
          <w:rFonts w:cs="Arial"/>
        </w:rPr>
        <w:t xml:space="preserve">range </w:t>
      </w:r>
      <w:r w:rsidR="009249B7" w:rsidRPr="009F423B">
        <w:rPr>
          <w:rFonts w:cs="Arial"/>
        </w:rPr>
        <w:t>or</w:t>
      </w:r>
      <w:r w:rsidR="00F95F32" w:rsidRPr="009F423B">
        <w:rPr>
          <w:rFonts w:cs="Arial"/>
        </w:rPr>
        <w:t xml:space="preserve"> </w:t>
      </w:r>
      <w:r w:rsidR="00DA1B82" w:rsidRPr="009F423B">
        <w:rPr>
          <w:rFonts w:cs="Arial"/>
        </w:rPr>
        <w:t>a specific rate for each rate cell</w:t>
      </w:r>
      <w:r w:rsidR="00F95F32" w:rsidRPr="009F423B">
        <w:rPr>
          <w:rFonts w:cs="Arial"/>
        </w:rPr>
        <w:t xml:space="preserve">. </w:t>
      </w:r>
      <w:r w:rsidRPr="009F423B">
        <w:rPr>
          <w:rFonts w:cs="Arial"/>
        </w:rPr>
        <w:t xml:space="preserve">The certification must clearly indicate whether the actuary is certifying a rate range or </w:t>
      </w:r>
      <w:commentRangeStart w:id="28"/>
      <w:commentRangeStart w:id="29"/>
      <w:ins w:id="30" w:author="Jason Clarkson" w:date="2021-06-29T12:40:00Z">
        <w:r w:rsidR="00175B27" w:rsidRPr="009F423B">
          <w:rPr>
            <w:rFonts w:cs="Arial"/>
          </w:rPr>
          <w:t xml:space="preserve">discrete </w:t>
        </w:r>
      </w:ins>
      <w:commentRangeEnd w:id="28"/>
      <w:ins w:id="31" w:author="Jason Clarkson" w:date="2021-06-29T12:41:00Z">
        <w:r w:rsidR="00175B27" w:rsidRPr="000E7DA8">
          <w:rPr>
            <w:rStyle w:val="CommentReference"/>
            <w:rFonts w:cs="Arial"/>
          </w:rPr>
          <w:commentReference w:id="28"/>
        </w:r>
      </w:ins>
      <w:commentRangeEnd w:id="29"/>
      <w:r w:rsidR="0089262B" w:rsidRPr="009F423B">
        <w:rPr>
          <w:rStyle w:val="CommentReference"/>
          <w:rFonts w:cs="Arial"/>
        </w:rPr>
        <w:commentReference w:id="29"/>
      </w:r>
      <w:r w:rsidR="00DA1B82" w:rsidRPr="000E7DA8">
        <w:rPr>
          <w:rFonts w:cs="Arial"/>
        </w:rPr>
        <w:t>capitation rates.</w:t>
      </w:r>
      <w:del w:id="32" w:author="Jason Clarkson" w:date="2021-06-29T12:41:00Z">
        <w:r w:rsidRPr="000E7DA8" w:rsidDel="00175B27">
          <w:rPr>
            <w:rFonts w:cs="Arial"/>
            <w:rPrChange w:id="33" w:author="Mackenzie Egan" w:date="2021-06-29T15:41:00Z">
              <w:rPr/>
            </w:rPrChange>
          </w:rPr>
          <w:delText xml:space="preserve"> </w:delText>
        </w:r>
      </w:del>
      <w:r w:rsidR="00175B27" w:rsidRPr="000E7DA8">
        <w:rPr>
          <w:rFonts w:cs="Arial"/>
          <w:rPrChange w:id="34" w:author="Mackenzie Egan" w:date="2021-06-29T15:41:00Z">
            <w:rPr/>
          </w:rPrChange>
        </w:rPr>
        <w:t xml:space="preserve"> T</w:t>
      </w:r>
      <w:r w:rsidR="00F95F32" w:rsidRPr="000E7DA8">
        <w:rPr>
          <w:rFonts w:cs="Arial"/>
          <w:rPrChange w:id="35" w:author="Mackenzie Egan" w:date="2021-06-29T15:41:00Z">
            <w:rPr/>
          </w:rPrChange>
        </w:rPr>
        <w:t>he certification must document a number of items</w:t>
      </w:r>
      <w:r w:rsidR="00175B27" w:rsidRPr="000E7DA8">
        <w:rPr>
          <w:rFonts w:cs="Arial"/>
          <w:rPrChange w:id="36" w:author="Mackenzie Egan" w:date="2021-06-29T15:41:00Z">
            <w:rPr/>
          </w:rPrChange>
        </w:rPr>
        <w:t xml:space="preserve"> for actuarially sound rate ranges;</w:t>
      </w:r>
      <w:r w:rsidR="00F95F32" w:rsidRPr="000E7DA8">
        <w:rPr>
          <w:rFonts w:cs="Arial"/>
          <w:rPrChange w:id="37" w:author="Mackenzie Egan" w:date="2021-06-29T15:41:00Z">
            <w:rPr/>
          </w:rPrChange>
        </w:rPr>
        <w:t xml:space="preserve"> including </w:t>
      </w:r>
      <w:r w:rsidR="00F95F32" w:rsidRPr="000E7DA8">
        <w:rPr>
          <w:rStyle w:val="Emphasis"/>
          <w:rFonts w:cs="Arial"/>
          <w:rPrChange w:id="38" w:author="Mackenzie Egan" w:date="2021-06-29T15:41:00Z">
            <w:rPr>
              <w:rStyle w:val="Emphasis"/>
            </w:rPr>
          </w:rPrChange>
        </w:rPr>
        <w:t>[Section I.B.iv]</w:t>
      </w:r>
      <w:r w:rsidR="00F95F32" w:rsidRPr="000E7DA8">
        <w:rPr>
          <w:rFonts w:cs="Arial"/>
          <w:rPrChange w:id="39" w:author="Mackenzie Egan" w:date="2021-06-29T15:41:00Z">
            <w:rPr/>
          </w:rPrChange>
        </w:rPr>
        <w:t>:</w:t>
      </w:r>
    </w:p>
    <w:p w14:paraId="1BA1088B" w14:textId="349826B5" w:rsidR="00F95F32" w:rsidRPr="000E7DA8" w:rsidRDefault="00DA1B82" w:rsidP="009E04C4">
      <w:pPr>
        <w:numPr>
          <w:ilvl w:val="1"/>
          <w:numId w:val="13"/>
        </w:numPr>
        <w:ind w:left="720"/>
        <w:rPr>
          <w:rFonts w:cs="Arial"/>
          <w:rPrChange w:id="40" w:author="Mackenzie Egan" w:date="2021-06-29T15:41:00Z">
            <w:rPr/>
          </w:rPrChange>
        </w:rPr>
      </w:pPr>
      <w:r w:rsidRPr="000E7DA8">
        <w:rPr>
          <w:rFonts w:cs="Arial"/>
          <w:rPrChange w:id="41" w:author="Mackenzie Egan" w:date="2021-06-29T15:41:00Z">
            <w:rPr/>
          </w:rPrChange>
        </w:rPr>
        <w:t xml:space="preserve">Data, </w:t>
      </w:r>
      <w:r w:rsidR="00F95F32" w:rsidRPr="000E7DA8">
        <w:rPr>
          <w:rFonts w:cs="Arial"/>
          <w:rPrChange w:id="42" w:author="Mackenzie Egan" w:date="2021-06-29T15:41:00Z">
            <w:rPr/>
          </w:rPrChange>
        </w:rPr>
        <w:t xml:space="preserve">assumptions and/or methods </w:t>
      </w:r>
      <w:r w:rsidRPr="000E7DA8">
        <w:rPr>
          <w:rFonts w:cs="Arial"/>
          <w:rPrChange w:id="43" w:author="Mackenzie Egan" w:date="2021-06-29T15:41:00Z">
            <w:rPr/>
          </w:rPrChange>
        </w:rPr>
        <w:t xml:space="preserve">used to develop the </w:t>
      </w:r>
      <w:r w:rsidR="00F95F32" w:rsidRPr="000E7DA8">
        <w:rPr>
          <w:rFonts w:cs="Arial"/>
          <w:rPrChange w:id="44" w:author="Mackenzie Egan" w:date="2021-06-29T15:41:00Z">
            <w:rPr/>
          </w:rPrChange>
        </w:rPr>
        <w:t>upper and lower bounds</w:t>
      </w:r>
      <w:ins w:id="45" w:author="Jason Clarkson" w:date="2021-06-29T12:42:00Z">
        <w:r w:rsidR="00175B27" w:rsidRPr="000E7DA8">
          <w:rPr>
            <w:rFonts w:cs="Arial"/>
            <w:rPrChange w:id="46" w:author="Mackenzie Egan" w:date="2021-06-29T15:41:00Z">
              <w:rPr/>
            </w:rPrChange>
          </w:rPr>
          <w:t>;</w:t>
        </w:r>
      </w:ins>
    </w:p>
    <w:p w14:paraId="0BD16EA0" w14:textId="4C11C3B2" w:rsidR="00F95F32" w:rsidRPr="000E7DA8" w:rsidRDefault="00F95F32" w:rsidP="009E04C4">
      <w:pPr>
        <w:numPr>
          <w:ilvl w:val="1"/>
          <w:numId w:val="13"/>
        </w:numPr>
        <w:ind w:left="720"/>
        <w:rPr>
          <w:rFonts w:cs="Arial"/>
          <w:rPrChange w:id="47" w:author="Mackenzie Egan" w:date="2021-06-29T15:41:00Z">
            <w:rPr/>
          </w:rPrChange>
        </w:rPr>
      </w:pPr>
      <w:r w:rsidRPr="000E7DA8">
        <w:rPr>
          <w:rFonts w:cs="Arial"/>
          <w:rPrChange w:id="48" w:author="Mackenzie Egan" w:date="2021-06-29T15:41:00Z">
            <w:rPr/>
          </w:rPrChange>
        </w:rPr>
        <w:t>That the upper bound does not exceed the lower bound by more than 105%</w:t>
      </w:r>
      <w:ins w:id="49" w:author="Jason Clarkson" w:date="2021-06-29T12:42:00Z">
        <w:r w:rsidR="00175B27" w:rsidRPr="000E7DA8">
          <w:rPr>
            <w:rFonts w:cs="Arial"/>
            <w:rPrChange w:id="50" w:author="Mackenzie Egan" w:date="2021-06-29T15:41:00Z">
              <w:rPr/>
            </w:rPrChange>
          </w:rPr>
          <w:t>;</w:t>
        </w:r>
      </w:ins>
    </w:p>
    <w:p w14:paraId="7C8DB774" w14:textId="5D7BFE0E" w:rsidR="00F95F32" w:rsidRPr="009F423B" w:rsidRDefault="00F95F32" w:rsidP="009E04C4">
      <w:pPr>
        <w:numPr>
          <w:ilvl w:val="1"/>
          <w:numId w:val="13"/>
        </w:numPr>
        <w:ind w:left="720"/>
        <w:rPr>
          <w:rFonts w:cs="Arial"/>
        </w:rPr>
      </w:pPr>
      <w:r w:rsidRPr="000E7DA8">
        <w:rPr>
          <w:rFonts w:cs="Arial"/>
          <w:rPrChange w:id="51" w:author="Mackenzie Egan" w:date="2021-06-29T15:41:00Z">
            <w:rPr/>
          </w:rPrChange>
        </w:rPr>
        <w:t>Criteria for paying at different points within the range</w:t>
      </w:r>
      <w:r w:rsidR="00DA1B82" w:rsidRPr="000E7DA8">
        <w:rPr>
          <w:rFonts w:cs="Arial"/>
          <w:rPrChange w:id="52" w:author="Mackenzie Egan" w:date="2021-06-29T15:41:00Z">
            <w:rPr/>
          </w:rPrChange>
        </w:rPr>
        <w:t xml:space="preserve"> among contracted MCOs</w:t>
      </w:r>
      <w:r w:rsidR="00E729A7" w:rsidRPr="000E7DA8">
        <w:rPr>
          <w:rStyle w:val="FootnoteReference"/>
          <w:rFonts w:cs="Arial"/>
        </w:rPr>
        <w:footnoteReference w:id="4"/>
      </w:r>
      <w:r w:rsidR="00175B27" w:rsidRPr="000E7DA8">
        <w:rPr>
          <w:rFonts w:cs="Arial"/>
        </w:rPr>
        <w:t>; and,</w:t>
      </w:r>
    </w:p>
    <w:p w14:paraId="63C3DA58" w14:textId="78CE54DF" w:rsidR="00F95F32" w:rsidRPr="007A50A6" w:rsidRDefault="00F95F32" w:rsidP="009E04C4">
      <w:pPr>
        <w:numPr>
          <w:ilvl w:val="1"/>
          <w:numId w:val="13"/>
        </w:numPr>
        <w:ind w:left="720"/>
        <w:rPr>
          <w:rFonts w:cs="Arial"/>
        </w:rPr>
      </w:pPr>
      <w:r w:rsidRPr="008202DC">
        <w:rPr>
          <w:rFonts w:cs="Arial"/>
        </w:rPr>
        <w:t xml:space="preserve">Clear indication that the actuary is certifying </w:t>
      </w:r>
      <w:r w:rsidR="00DA1B82" w:rsidRPr="008202DC">
        <w:rPr>
          <w:rFonts w:cs="Arial"/>
        </w:rPr>
        <w:t>both the upper and lower bound of the rate range as actuarially sound</w:t>
      </w:r>
      <w:r w:rsidR="00175B27" w:rsidRPr="007A50A6">
        <w:rPr>
          <w:rFonts w:cs="Arial"/>
        </w:rPr>
        <w:t>.</w:t>
      </w:r>
    </w:p>
    <w:p w14:paraId="6B9C4FE3" w14:textId="42A29002" w:rsidR="00F95F32" w:rsidRPr="000E7DA8" w:rsidRDefault="00F95F32" w:rsidP="00F95F32">
      <w:pPr>
        <w:rPr>
          <w:rFonts w:cs="Arial"/>
          <w:rPrChange w:id="59" w:author="Mackenzie Egan" w:date="2021-06-29T15:41:00Z">
            <w:rPr/>
          </w:rPrChange>
        </w:rPr>
      </w:pPr>
      <w:r w:rsidRPr="000E7DA8">
        <w:rPr>
          <w:rFonts w:cs="Arial"/>
          <w:rPrChange w:id="60" w:author="Mackenzie Egan" w:date="2021-06-29T15:41:00Z">
            <w:rPr/>
          </w:rPrChange>
        </w:rPr>
        <w:t xml:space="preserve">CMS indicates that this information can be contained in the relevant sections of the certification, or in a special section dedicated to the </w:t>
      </w:r>
      <w:r w:rsidR="00175B27" w:rsidRPr="000E7DA8">
        <w:rPr>
          <w:rFonts w:cs="Arial"/>
          <w:rPrChange w:id="61" w:author="Mackenzie Egan" w:date="2021-06-29T15:41:00Z">
            <w:rPr/>
          </w:rPrChange>
        </w:rPr>
        <w:t xml:space="preserve">development of the </w:t>
      </w:r>
      <w:r w:rsidRPr="000E7DA8">
        <w:rPr>
          <w:rFonts w:cs="Arial"/>
          <w:rPrChange w:id="62" w:author="Mackenzie Egan" w:date="2021-06-29T15:41:00Z">
            <w:rPr/>
          </w:rPrChange>
        </w:rPr>
        <w:t>rate range.</w:t>
      </w:r>
    </w:p>
    <w:p w14:paraId="66B1A336" w14:textId="5AC69378" w:rsidR="00F95F32" w:rsidRPr="000E7DA8" w:rsidRDefault="00F95F32" w:rsidP="00F95F32">
      <w:pPr>
        <w:rPr>
          <w:ins w:id="63" w:author="Christine M. Mytelka" w:date="2021-06-29T08:40:00Z"/>
          <w:rStyle w:val="Emphasis"/>
          <w:rFonts w:cs="Arial"/>
          <w:color w:val="auto"/>
        </w:rPr>
      </w:pPr>
      <w:commentRangeStart w:id="64"/>
      <w:r w:rsidRPr="000E7DA8">
        <w:rPr>
          <w:rFonts w:cs="Arial"/>
          <w:rPrChange w:id="65" w:author="Mackenzie Egan" w:date="2021-06-29T15:41:00Z">
            <w:rPr/>
          </w:rPrChange>
        </w:rPr>
        <w:t xml:space="preserve">The Guide also specifies procedures for rate and contract amendments for actuaries certifying rate ranges. </w:t>
      </w:r>
      <w:r w:rsidR="00C873B6" w:rsidRPr="000E7DA8">
        <w:rPr>
          <w:rFonts w:cs="Arial"/>
          <w:rPrChange w:id="66" w:author="Mackenzie Egan" w:date="2021-06-29T15:41:00Z">
            <w:rPr/>
          </w:rPrChange>
        </w:rPr>
        <w:t xml:space="preserve">Capitation </w:t>
      </w:r>
      <w:r w:rsidRPr="000E7DA8">
        <w:rPr>
          <w:rFonts w:cs="Arial"/>
          <w:rPrChange w:id="67" w:author="Mackenzie Egan" w:date="2021-06-29T15:41:00Z">
            <w:rPr/>
          </w:rPrChange>
        </w:rPr>
        <w:t>rate</w:t>
      </w:r>
      <w:r w:rsidR="006046CD" w:rsidRPr="000E7DA8">
        <w:rPr>
          <w:rFonts w:cs="Arial"/>
          <w:rPrChange w:id="68" w:author="Mackenzie Egan" w:date="2021-06-29T15:41:00Z">
            <w:rPr/>
          </w:rPrChange>
        </w:rPr>
        <w:t>s</w:t>
      </w:r>
      <w:r w:rsidR="007D0341" w:rsidRPr="000E7DA8">
        <w:rPr>
          <w:rFonts w:cs="Arial"/>
          <w:rPrChange w:id="69" w:author="Mackenzie Egan" w:date="2021-06-29T15:41:00Z">
            <w:rPr/>
          </w:rPrChange>
        </w:rPr>
        <w:t xml:space="preserve"> </w:t>
      </w:r>
      <w:r w:rsidR="006046CD" w:rsidRPr="000E7DA8">
        <w:rPr>
          <w:rFonts w:cs="Arial"/>
          <w:rPrChange w:id="70" w:author="Mackenzie Egan" w:date="2021-06-29T15:41:00Z">
            <w:rPr/>
          </w:rPrChange>
        </w:rPr>
        <w:t>within a</w:t>
      </w:r>
      <w:r w:rsidRPr="000E7DA8">
        <w:rPr>
          <w:rFonts w:cs="Arial"/>
          <w:rPrChange w:id="71" w:author="Mackenzie Egan" w:date="2021-06-29T15:41:00Z">
            <w:rPr/>
          </w:rPrChange>
        </w:rPr>
        <w:t xml:space="preserve"> certified actuarially sound </w:t>
      </w:r>
      <w:r w:rsidR="006046CD" w:rsidRPr="000E7DA8">
        <w:rPr>
          <w:rFonts w:cs="Arial"/>
          <w:rPrChange w:id="72" w:author="Mackenzie Egan" w:date="2021-06-29T15:41:00Z">
            <w:rPr/>
          </w:rPrChange>
        </w:rPr>
        <w:t xml:space="preserve">rate range </w:t>
      </w:r>
      <w:r w:rsidRPr="000E7DA8">
        <w:rPr>
          <w:rFonts w:cs="Arial"/>
          <w:rPrChange w:id="73" w:author="Mackenzie Egan" w:date="2021-06-29T15:41:00Z">
            <w:rPr/>
          </w:rPrChange>
        </w:rPr>
        <w:t>cannot be modified</w:t>
      </w:r>
      <w:r w:rsidR="00C873B6" w:rsidRPr="000E7DA8">
        <w:rPr>
          <w:rFonts w:cs="Arial"/>
          <w:rPrChange w:id="74" w:author="Mackenzie Egan" w:date="2021-06-29T15:41:00Z">
            <w:rPr/>
          </w:rPrChange>
        </w:rPr>
        <w:t xml:space="preserve"> without a revised rate certification </w:t>
      </w:r>
      <w:r w:rsidRPr="000E7DA8">
        <w:rPr>
          <w:rFonts w:cs="Arial"/>
          <w:rPrChange w:id="75" w:author="Mackenzie Egan" w:date="2021-06-29T15:41:00Z">
            <w:rPr/>
          </w:rPrChange>
        </w:rPr>
        <w:t xml:space="preserve">unless the changes </w:t>
      </w:r>
      <w:r w:rsidR="006046CD" w:rsidRPr="000E7DA8">
        <w:rPr>
          <w:rFonts w:cs="Arial"/>
          <w:rPrChange w:id="76" w:author="Mackenzie Egan" w:date="2021-06-29T15:41:00Z">
            <w:rPr/>
          </w:rPrChange>
        </w:rPr>
        <w:t>to</w:t>
      </w:r>
      <w:r w:rsidR="00C873B6" w:rsidRPr="000E7DA8">
        <w:rPr>
          <w:rFonts w:cs="Arial"/>
          <w:rPrChange w:id="77" w:author="Mackenzie Egan" w:date="2021-06-29T15:41:00Z">
            <w:rPr/>
          </w:rPrChange>
        </w:rPr>
        <w:t xml:space="preserve"> the</w:t>
      </w:r>
      <w:r w:rsidR="006046CD" w:rsidRPr="000E7DA8">
        <w:rPr>
          <w:rFonts w:cs="Arial"/>
          <w:rPrChange w:id="78" w:author="Mackenzie Egan" w:date="2021-06-29T15:41:00Z">
            <w:rPr/>
          </w:rPrChange>
        </w:rPr>
        <w:t xml:space="preserve"> </w:t>
      </w:r>
      <w:r w:rsidR="00C873B6" w:rsidRPr="000E7DA8">
        <w:rPr>
          <w:rFonts w:cs="Arial"/>
          <w:rPrChange w:id="79" w:author="Mackenzie Egan" w:date="2021-06-29T15:41:00Z">
            <w:rPr/>
          </w:rPrChange>
        </w:rPr>
        <w:t>paid capitation rates</w:t>
      </w:r>
      <w:r w:rsidRPr="000E7DA8">
        <w:rPr>
          <w:rFonts w:cs="Arial"/>
          <w:rPrChange w:id="80" w:author="Mackenzie Egan" w:date="2021-06-29T15:41:00Z">
            <w:rPr/>
          </w:rPrChange>
        </w:rPr>
        <w:t xml:space="preserve"> are less than 1.0%</w:t>
      </w:r>
      <w:ins w:id="81" w:author="Mackenzie Egan" w:date="2021-06-29T16:27:00Z">
        <w:r w:rsidR="008202DC">
          <w:rPr>
            <w:rFonts w:cs="Arial"/>
          </w:rPr>
          <w:t xml:space="preserve"> within the certified rate range</w:t>
        </w:r>
      </w:ins>
      <w:r w:rsidRPr="008202DC">
        <w:rPr>
          <w:rFonts w:cs="Arial"/>
        </w:rPr>
        <w:t xml:space="preserve"> </w:t>
      </w:r>
      <w:r w:rsidRPr="008202DC">
        <w:rPr>
          <w:rStyle w:val="Emphasis"/>
          <w:rFonts w:cs="Arial"/>
        </w:rPr>
        <w:t>[Section I.A.ix.</w:t>
      </w:r>
      <w:r w:rsidR="008F2852" w:rsidRPr="008202DC">
        <w:rPr>
          <w:rStyle w:val="Emphasis"/>
          <w:rFonts w:cs="Arial"/>
        </w:rPr>
        <w:t>(</w:t>
      </w:r>
      <w:r w:rsidRPr="008202DC">
        <w:rPr>
          <w:rStyle w:val="Emphasis"/>
          <w:rFonts w:cs="Arial"/>
        </w:rPr>
        <w:t>c</w:t>
      </w:r>
      <w:r w:rsidR="008F2852" w:rsidRPr="008202DC">
        <w:rPr>
          <w:rStyle w:val="Emphasis"/>
          <w:rFonts w:cs="Arial"/>
        </w:rPr>
        <w:t>)</w:t>
      </w:r>
      <w:r w:rsidRPr="008202DC">
        <w:rPr>
          <w:rStyle w:val="Emphasis"/>
          <w:rFonts w:cs="Arial"/>
        </w:rPr>
        <w:t>].</w:t>
      </w:r>
      <w:r w:rsidRPr="008202DC">
        <w:rPr>
          <w:rFonts w:cs="Arial"/>
        </w:rPr>
        <w:t xml:space="preserve"> For</w:t>
      </w:r>
      <w:r w:rsidR="006046CD" w:rsidRPr="008202DC">
        <w:rPr>
          <w:rFonts w:cs="Arial"/>
        </w:rPr>
        <w:t xml:space="preserve"> these</w:t>
      </w:r>
      <w:r w:rsidRPr="008202DC">
        <w:rPr>
          <w:rFonts w:cs="Arial"/>
        </w:rPr>
        <w:t xml:space="preserve"> limited payment changes, new or revised rate certifications are not required </w:t>
      </w:r>
      <w:r w:rsidRPr="008202DC">
        <w:rPr>
          <w:rStyle w:val="Emphasis"/>
          <w:rFonts w:cs="Arial"/>
        </w:rPr>
        <w:t>[Section I.A.xiii.</w:t>
      </w:r>
      <w:r w:rsidR="008F2852" w:rsidRPr="008202DC">
        <w:rPr>
          <w:rStyle w:val="Emphasis"/>
          <w:rFonts w:cs="Arial"/>
        </w:rPr>
        <w:t>(</w:t>
      </w:r>
      <w:r w:rsidRPr="008202DC">
        <w:rPr>
          <w:rStyle w:val="Emphasis"/>
          <w:rFonts w:cs="Arial"/>
        </w:rPr>
        <w:t>d</w:t>
      </w:r>
      <w:r w:rsidR="008F2852" w:rsidRPr="007A50A6">
        <w:rPr>
          <w:rStyle w:val="Emphasis"/>
          <w:rFonts w:cs="Arial"/>
        </w:rPr>
        <w:t>)</w:t>
      </w:r>
      <w:r w:rsidRPr="007A50A6">
        <w:rPr>
          <w:rStyle w:val="Emphasis"/>
          <w:rFonts w:cs="Arial"/>
        </w:rPr>
        <w:t>].</w:t>
      </w:r>
      <w:r w:rsidRPr="007A50A6">
        <w:rPr>
          <w:rFonts w:cs="Arial"/>
        </w:rPr>
        <w:t xml:space="preserve"> For changes greater than 1.0%, additional documentation is required, including a revised rate certification</w:t>
      </w:r>
      <w:r w:rsidRPr="007A50A6">
        <w:rPr>
          <w:rStyle w:val="Emphasis"/>
          <w:rFonts w:cs="Arial"/>
          <w:color w:val="auto"/>
        </w:rPr>
        <w:t>.</w:t>
      </w:r>
      <w:r w:rsidR="00175B27" w:rsidRPr="007A50A6">
        <w:rPr>
          <w:rStyle w:val="Emphasis"/>
          <w:rFonts w:cs="Arial"/>
          <w:color w:val="auto"/>
        </w:rPr>
        <w:t xml:space="preserve"> </w:t>
      </w:r>
      <w:commentRangeStart w:id="82"/>
      <w:commentRangeStart w:id="83"/>
      <w:r w:rsidR="00175B27" w:rsidRPr="007A50A6">
        <w:rPr>
          <w:rStyle w:val="Emphasis"/>
          <w:rFonts w:cs="Arial"/>
          <w:color w:val="auto"/>
        </w:rPr>
        <w:t>It should be noted that this guidance is more restrictive t</w:t>
      </w:r>
      <w:r w:rsidR="00175B27" w:rsidRPr="000E7DA8">
        <w:rPr>
          <w:rStyle w:val="Emphasis"/>
          <w:rFonts w:cs="Arial"/>
          <w:color w:val="auto"/>
          <w:rPrChange w:id="84" w:author="Mackenzie Egan" w:date="2021-06-29T15:41:00Z">
            <w:rPr>
              <w:rStyle w:val="Emphasis"/>
              <w:color w:val="auto"/>
            </w:rPr>
          </w:rPrChange>
        </w:rPr>
        <w:t xml:space="preserve">han the </w:t>
      </w:r>
      <w:r w:rsidR="00175B27" w:rsidRPr="000E7DA8">
        <w:rPr>
          <w:rFonts w:cs="Arial"/>
          <w:i/>
          <w:iCs/>
          <w:rPrChange w:id="85" w:author="Mackenzie Egan" w:date="2021-06-29T15:41:00Z">
            <w:rPr>
              <w:i/>
              <w:iCs/>
            </w:rPr>
          </w:rPrChange>
        </w:rPr>
        <w:t>de minimis</w:t>
      </w:r>
      <w:r w:rsidR="00175B27" w:rsidRPr="000E7DA8">
        <w:rPr>
          <w:rFonts w:cs="Arial"/>
          <w:rPrChange w:id="86" w:author="Mackenzie Egan" w:date="2021-06-29T15:41:00Z">
            <w:rPr/>
          </w:rPrChange>
        </w:rPr>
        <w:t xml:space="preserve"> rate adjustment permissible when rate ranges are not in use, which is specified as less than 1.5% of the capitation rate per rate cell, consistent with 42 CFR § 438.7(c)(3).</w:t>
      </w:r>
      <w:commentRangeEnd w:id="82"/>
      <w:r w:rsidR="00175B27" w:rsidRPr="000E7DA8">
        <w:rPr>
          <w:rStyle w:val="CommentReference"/>
          <w:rFonts w:cs="Arial"/>
        </w:rPr>
        <w:commentReference w:id="82"/>
      </w:r>
      <w:commentRangeEnd w:id="83"/>
      <w:r w:rsidR="0089262B" w:rsidRPr="009F423B">
        <w:rPr>
          <w:rStyle w:val="CommentReference"/>
          <w:rFonts w:cs="Arial"/>
        </w:rPr>
        <w:commentReference w:id="83"/>
      </w:r>
      <w:commentRangeEnd w:id="64"/>
      <w:r w:rsidR="00F67042" w:rsidRPr="009F423B">
        <w:rPr>
          <w:rStyle w:val="CommentReference"/>
          <w:rFonts w:cs="Arial"/>
        </w:rPr>
        <w:commentReference w:id="64"/>
      </w:r>
    </w:p>
    <w:p w14:paraId="47CF3040" w14:textId="6EECC9DD" w:rsidR="00F95F32" w:rsidRPr="000E7DA8" w:rsidRDefault="00175B27" w:rsidP="00F95F32">
      <w:pPr>
        <w:rPr>
          <w:rFonts w:cs="Arial"/>
          <w:rPrChange w:id="87" w:author="Mackenzie Egan" w:date="2021-06-29T15:41:00Z">
            <w:rPr/>
          </w:rPrChange>
        </w:rPr>
      </w:pPr>
      <w:r w:rsidRPr="009F423B">
        <w:rPr>
          <w:rStyle w:val="Emphasis"/>
          <w:rFonts w:cs="Arial"/>
          <w:color w:val="auto"/>
        </w:rPr>
        <w:t xml:space="preserve">In addition, </w:t>
      </w:r>
      <w:r w:rsidR="00E729A7" w:rsidRPr="009F423B">
        <w:rPr>
          <w:rStyle w:val="Emphasis"/>
          <w:rFonts w:cs="Arial"/>
          <w:color w:val="auto"/>
        </w:rPr>
        <w:t>Accelerated Rate Reviews require that the choice to certify a rate or rate range must be consistent with the previous full revie</w:t>
      </w:r>
      <w:r w:rsidR="00E729A7" w:rsidRPr="008202DC">
        <w:rPr>
          <w:rStyle w:val="Emphasis"/>
          <w:rFonts w:cs="Arial"/>
          <w:color w:val="auto"/>
        </w:rPr>
        <w:t>w.</w:t>
      </w:r>
      <w:r w:rsidRPr="008202DC">
        <w:rPr>
          <w:rFonts w:cs="Arial"/>
        </w:rPr>
        <w:t xml:space="preserve"> </w:t>
      </w:r>
      <w:r w:rsidR="00C873B6" w:rsidRPr="008202DC">
        <w:rPr>
          <w:rFonts w:cs="Arial"/>
        </w:rPr>
        <w:t>As stated by CMS in the Final Rule, t</w:t>
      </w:r>
      <w:r w:rsidR="00F95F32" w:rsidRPr="008202DC">
        <w:rPr>
          <w:rFonts w:cs="Arial"/>
        </w:rPr>
        <w:t xml:space="preserve">his change </w:t>
      </w:r>
      <w:r w:rsidR="00C873B6" w:rsidRPr="008202DC">
        <w:rPr>
          <w:rFonts w:cs="Arial"/>
        </w:rPr>
        <w:t xml:space="preserve">provides </w:t>
      </w:r>
      <w:r w:rsidR="00F95F32" w:rsidRPr="007A50A6">
        <w:rPr>
          <w:rFonts w:cs="Arial"/>
        </w:rPr>
        <w:t xml:space="preserve">state programs </w:t>
      </w:r>
      <w:r w:rsidR="007D0341" w:rsidRPr="007A50A6">
        <w:rPr>
          <w:rFonts w:cs="Arial"/>
        </w:rPr>
        <w:t xml:space="preserve">that </w:t>
      </w:r>
      <w:r w:rsidR="00F95F32" w:rsidRPr="007A50A6">
        <w:rPr>
          <w:rFonts w:cs="Arial"/>
        </w:rPr>
        <w:t>develop rate ranges</w:t>
      </w:r>
      <w:r w:rsidR="00C873B6" w:rsidRPr="000E7DA8">
        <w:rPr>
          <w:rFonts w:cs="Arial"/>
          <w:rPrChange w:id="88" w:author="Mackenzie Egan" w:date="2021-06-29T15:41:00Z">
            <w:rPr/>
          </w:rPrChange>
        </w:rPr>
        <w:t xml:space="preserve"> with greater flexibility in the rate certification process</w:t>
      </w:r>
      <w:r w:rsidR="00F95F32" w:rsidRPr="000E7DA8">
        <w:rPr>
          <w:rFonts w:cs="Arial"/>
          <w:rPrChange w:id="89" w:author="Mackenzie Egan" w:date="2021-06-29T15:41:00Z">
            <w:rPr/>
          </w:rPrChange>
        </w:rPr>
        <w:t xml:space="preserve">. </w:t>
      </w:r>
    </w:p>
    <w:p w14:paraId="6021430D" w14:textId="414B3BD7" w:rsidR="00582918" w:rsidRPr="000E7DA8" w:rsidRDefault="00582918" w:rsidP="00F95F32">
      <w:pPr>
        <w:pStyle w:val="Heading2"/>
      </w:pPr>
      <w:r w:rsidRPr="000E7DA8">
        <w:t>2. DOCUMENTATION OF COVID-19 IMPACT</w:t>
      </w:r>
    </w:p>
    <w:p w14:paraId="6D3E4CC3" w14:textId="578567DD" w:rsidR="00F94888" w:rsidRPr="000E7DA8" w:rsidDel="005F7B06" w:rsidRDefault="00582918" w:rsidP="005A2B47">
      <w:pPr>
        <w:rPr>
          <w:del w:id="90" w:author="Mackenzie Egan" w:date="2021-06-29T14:29:00Z"/>
          <w:rStyle w:val="Emphasis"/>
          <w:rFonts w:cs="Arial"/>
          <w:rPrChange w:id="91" w:author="Mackenzie Egan" w:date="2021-06-29T15:41:00Z">
            <w:rPr>
              <w:del w:id="92" w:author="Mackenzie Egan" w:date="2021-06-29T14:29:00Z"/>
              <w:rStyle w:val="Emphasis"/>
              <w:rFonts w:eastAsiaTheme="majorEastAsia" w:cs="Arial"/>
              <w:b/>
              <w:bCs/>
              <w:szCs w:val="20"/>
            </w:rPr>
          </w:rPrChange>
        </w:rPr>
      </w:pPr>
      <w:r w:rsidRPr="000E7DA8">
        <w:rPr>
          <w:rFonts w:cs="Arial"/>
          <w:rPrChange w:id="93" w:author="Mackenzie Egan" w:date="2021-06-29T15:41:00Z">
            <w:rPr>
              <w:color w:val="4472C4" w:themeColor="accent1"/>
            </w:rPr>
          </w:rPrChange>
        </w:rPr>
        <w:t>CMS expects that states and their actuaries will evaluate how the capitation rates account for the direct and indirect impacts of the COVID-19 public health emergency</w:t>
      </w:r>
      <w:r w:rsidR="005A2B47" w:rsidRPr="008202DC">
        <w:rPr>
          <w:rFonts w:cs="Arial"/>
        </w:rPr>
        <w:t xml:space="preserve"> (PHE)</w:t>
      </w:r>
      <w:r w:rsidRPr="008202DC">
        <w:rPr>
          <w:rFonts w:cs="Arial"/>
        </w:rPr>
        <w:t>.</w:t>
      </w:r>
      <w:r w:rsidR="005A2B47" w:rsidRPr="008202DC">
        <w:rPr>
          <w:rFonts w:cs="Arial"/>
        </w:rPr>
        <w:t xml:space="preserve"> States and their actuaries should evaluate data that is available and applicable for determining how to address the COVID-19 PHE in the rate </w:t>
      </w:r>
      <w:r w:rsidR="00F94888" w:rsidRPr="007A50A6">
        <w:rPr>
          <w:rFonts w:cs="Arial"/>
        </w:rPr>
        <w:t>development process</w:t>
      </w:r>
      <w:r w:rsidR="005A2B47" w:rsidRPr="007A50A6">
        <w:rPr>
          <w:rFonts w:cs="Arial"/>
        </w:rPr>
        <w:t>.</w:t>
      </w:r>
      <w:r w:rsidR="006A2F40" w:rsidRPr="000E7DA8">
        <w:rPr>
          <w:rFonts w:cs="Arial"/>
          <w:rPrChange w:id="94" w:author="Mackenzie Egan" w:date="2021-06-29T15:41:00Z">
            <w:rPr/>
          </w:rPrChange>
        </w:rPr>
        <w:t xml:space="preserve"> </w:t>
      </w:r>
      <w:r w:rsidR="00D35435" w:rsidRPr="000E7DA8">
        <w:rPr>
          <w:rFonts w:cs="Arial"/>
          <w:rPrChange w:id="95" w:author="Mackenzie Egan" w:date="2021-06-29T15:41:00Z">
            <w:rPr/>
          </w:rPrChange>
        </w:rPr>
        <w:t xml:space="preserve">States and their actuaries must also document the approach to address the impact of the COVID-19 PHE </w:t>
      </w:r>
      <w:r w:rsidR="00F94888" w:rsidRPr="000E7DA8">
        <w:rPr>
          <w:rFonts w:cs="Arial"/>
          <w:rPrChange w:id="96" w:author="Mackenzie Egan" w:date="2021-06-29T15:41:00Z">
            <w:rPr/>
          </w:rPrChange>
        </w:rPr>
        <w:t xml:space="preserve">in the rate certification </w:t>
      </w:r>
      <w:r w:rsidR="00D35435" w:rsidRPr="000E7DA8">
        <w:rPr>
          <w:rFonts w:cs="Arial"/>
          <w:rPrChange w:id="97" w:author="Mackenzie Egan" w:date="2021-06-29T15:41:00Z">
            <w:rPr/>
          </w:rPrChange>
        </w:rPr>
        <w:t xml:space="preserve">to ensure the rates are actuarially sound in accordance with 42 C.F.R. § 438.4. </w:t>
      </w:r>
      <w:r w:rsidR="005A2B47" w:rsidRPr="000E7DA8">
        <w:rPr>
          <w:rStyle w:val="Emphasis"/>
          <w:rFonts w:cs="Arial"/>
          <w:rPrChange w:id="98" w:author="Mackenzie Egan" w:date="2021-06-29T15:41:00Z">
            <w:rPr>
              <w:rStyle w:val="Emphasis"/>
            </w:rPr>
          </w:rPrChange>
        </w:rPr>
        <w:t>[Section I.1.A.xii]</w:t>
      </w:r>
      <w:r w:rsidR="006A2F40" w:rsidRPr="000E7DA8">
        <w:rPr>
          <w:rStyle w:val="Emphasis"/>
          <w:rFonts w:cs="Arial"/>
          <w:rPrChange w:id="99" w:author="Mackenzie Egan" w:date="2021-06-29T15:41:00Z">
            <w:rPr>
              <w:rStyle w:val="Emphasis"/>
            </w:rPr>
          </w:rPrChange>
        </w:rPr>
        <w:t xml:space="preserve"> &amp; [Section I.1.B.x]</w:t>
      </w:r>
      <w:r w:rsidR="009D4638" w:rsidRPr="000E7DA8">
        <w:rPr>
          <w:rStyle w:val="Emphasis"/>
          <w:rFonts w:cs="Arial"/>
          <w:rPrChange w:id="100" w:author="Mackenzie Egan" w:date="2021-06-29T15:41:00Z">
            <w:rPr>
              <w:rStyle w:val="Emphasis"/>
            </w:rPr>
          </w:rPrChange>
        </w:rPr>
        <w:t>.</w:t>
      </w:r>
      <w:del w:id="101" w:author="Mackenzie Egan" w:date="2021-06-29T14:29:00Z">
        <w:r w:rsidR="009D4638" w:rsidRPr="000E7DA8" w:rsidDel="005F7B06">
          <w:rPr>
            <w:rStyle w:val="Emphasis"/>
            <w:rFonts w:cs="Arial"/>
            <w:rPrChange w:id="102" w:author="Mackenzie Egan" w:date="2021-06-29T15:41:00Z">
              <w:rPr>
                <w:rStyle w:val="Emphasis"/>
              </w:rPr>
            </w:rPrChange>
          </w:rPr>
          <w:delText xml:space="preserve"> </w:delText>
        </w:r>
      </w:del>
    </w:p>
    <w:p w14:paraId="1BA71410" w14:textId="6C7ECCD8" w:rsidR="009D4638" w:rsidRPr="008202DC" w:rsidDel="005F7B06" w:rsidRDefault="009D4638" w:rsidP="005A2B47">
      <w:pPr>
        <w:rPr>
          <w:del w:id="103" w:author="Mackenzie Egan" w:date="2021-06-29T14:29:00Z"/>
          <w:rStyle w:val="Emphasis"/>
          <w:rFonts w:cs="Arial"/>
        </w:rPr>
      </w:pPr>
    </w:p>
    <w:p w14:paraId="4B7D7CFE" w14:textId="0E25ACD3" w:rsidR="005A2B47" w:rsidRPr="000E7DA8" w:rsidDel="00F1259D" w:rsidRDefault="005A2B47" w:rsidP="006A2F40">
      <w:pPr>
        <w:rPr>
          <w:del w:id="104" w:author="Justin Chow" w:date="2021-06-28T21:56:00Z"/>
          <w:rFonts w:cs="Arial"/>
          <w:rPrChange w:id="105" w:author="Mackenzie Egan" w:date="2021-06-29T15:41:00Z">
            <w:rPr>
              <w:del w:id="106" w:author="Justin Chow" w:date="2021-06-28T21:56:00Z"/>
            </w:rPr>
          </w:rPrChange>
        </w:rPr>
      </w:pPr>
      <w:r w:rsidRPr="000E7DA8">
        <w:rPr>
          <w:rFonts w:cs="Arial"/>
          <w:rPrChange w:id="107" w:author="Mackenzie Egan" w:date="2021-06-29T15:41:00Z">
            <w:rPr>
              <w:color w:val="4472C4" w:themeColor="accent1"/>
            </w:rPr>
          </w:rPrChange>
        </w:rPr>
        <w:lastRenderedPageBreak/>
        <w:t>CMS recommends all states implement a 2-sided risk mitigation strategy for rating periods impacted by the PHE.</w:t>
      </w:r>
      <w:r w:rsidR="004E2FED" w:rsidRPr="000E7DA8">
        <w:rPr>
          <w:rStyle w:val="FootnoteReference"/>
          <w:rFonts w:cs="Arial"/>
        </w:rPr>
        <w:footnoteReference w:id="5"/>
      </w:r>
      <w:r w:rsidRPr="000E7DA8">
        <w:rPr>
          <w:rFonts w:cs="Arial"/>
        </w:rPr>
        <w:t xml:space="preserve"> </w:t>
      </w:r>
      <w:r w:rsidR="006A2F40" w:rsidRPr="009F423B">
        <w:rPr>
          <w:rFonts w:cs="Arial"/>
        </w:rPr>
        <w:t>In compliance with the requirements in 42 C.F.R. § 438.6(b)(1), states must document the risk mitigation strategy in t</w:t>
      </w:r>
      <w:r w:rsidR="006A2F40" w:rsidRPr="008202DC">
        <w:rPr>
          <w:rFonts w:cs="Arial"/>
        </w:rPr>
        <w:t>he contract and rate certification documents for the rating period prior to the start of the rating period.</w:t>
      </w:r>
      <w:ins w:id="117" w:author="Justin Chow" w:date="2021-06-28T21:56:00Z">
        <w:r w:rsidR="00F1259D" w:rsidRPr="008202DC">
          <w:rPr>
            <w:rFonts w:cs="Arial"/>
          </w:rPr>
          <w:t xml:space="preserve"> </w:t>
        </w:r>
      </w:ins>
    </w:p>
    <w:p w14:paraId="696B215F" w14:textId="2A82C24F" w:rsidR="006A2F40" w:rsidRPr="009F423B" w:rsidRDefault="00D35435" w:rsidP="006A2F40">
      <w:pPr>
        <w:rPr>
          <w:rFonts w:cs="Arial"/>
        </w:rPr>
      </w:pPr>
      <w:r w:rsidRPr="000E7DA8">
        <w:rPr>
          <w:rFonts w:cs="Arial"/>
          <w:rPrChange w:id="118" w:author="Mackenzie Egan" w:date="2021-06-29T15:41:00Z">
            <w:rPr/>
          </w:rPrChange>
        </w:rPr>
        <w:t xml:space="preserve">The documentation </w:t>
      </w:r>
      <w:r w:rsidRPr="009F423B">
        <w:rPr>
          <w:rFonts w:cs="Arial"/>
        </w:rPr>
        <w:t>requirements</w:t>
      </w:r>
      <w:r w:rsidR="00781B2B" w:rsidRPr="009F423B">
        <w:rPr>
          <w:rFonts w:cs="Arial"/>
        </w:rPr>
        <w:t xml:space="preserve"> for the accounting of the COVID-19 PHE in rate development</w:t>
      </w:r>
      <w:r w:rsidRPr="009F423B">
        <w:rPr>
          <w:rFonts w:cs="Arial"/>
        </w:rPr>
        <w:t xml:space="preserve"> must include the following:</w:t>
      </w:r>
    </w:p>
    <w:p w14:paraId="37139841" w14:textId="33D61FE2" w:rsidR="00D35435" w:rsidRPr="009F423B" w:rsidRDefault="00D35435" w:rsidP="005F7B06">
      <w:pPr>
        <w:numPr>
          <w:ilvl w:val="1"/>
          <w:numId w:val="13"/>
        </w:numPr>
        <w:ind w:left="720"/>
        <w:rPr>
          <w:rFonts w:cs="Arial"/>
        </w:rPr>
      </w:pPr>
      <w:r w:rsidRPr="009F423B">
        <w:rPr>
          <w:rFonts w:cs="Arial"/>
        </w:rPr>
        <w:t>Description of data for determining how to address the COVID-19 PHE in rate setting</w:t>
      </w:r>
      <w:r w:rsidR="00F94888" w:rsidRPr="009F423B">
        <w:rPr>
          <w:rFonts w:cs="Arial"/>
        </w:rPr>
        <w:t>;</w:t>
      </w:r>
    </w:p>
    <w:p w14:paraId="787FF02A" w14:textId="31C4A022" w:rsidR="00D35435" w:rsidRPr="009F423B" w:rsidRDefault="00D35435" w:rsidP="005F7B06">
      <w:pPr>
        <w:numPr>
          <w:ilvl w:val="1"/>
          <w:numId w:val="13"/>
        </w:numPr>
        <w:ind w:left="720"/>
        <w:rPr>
          <w:rFonts w:cs="Arial"/>
        </w:rPr>
      </w:pPr>
      <w:r w:rsidRPr="009F423B">
        <w:rPr>
          <w:rFonts w:cs="Arial"/>
        </w:rPr>
        <w:t>Description of COVID-19 PHE impacts, such as enrollment changes, treatments and vaccines, deferred care, expanded coverage of telehealth, etc.</w:t>
      </w:r>
      <w:r w:rsidR="00F94888" w:rsidRPr="009F423B">
        <w:rPr>
          <w:rFonts w:cs="Arial"/>
        </w:rPr>
        <w:t>; and,</w:t>
      </w:r>
    </w:p>
    <w:p w14:paraId="30D74915" w14:textId="5F400839" w:rsidR="00D35435" w:rsidRPr="009F423B" w:rsidRDefault="00D35435" w:rsidP="005F7B06">
      <w:pPr>
        <w:numPr>
          <w:ilvl w:val="1"/>
          <w:numId w:val="13"/>
        </w:numPr>
        <w:ind w:left="720"/>
        <w:rPr>
          <w:rFonts w:cs="Arial"/>
        </w:rPr>
      </w:pPr>
      <w:r w:rsidRPr="009F423B">
        <w:rPr>
          <w:rFonts w:cs="Arial"/>
        </w:rPr>
        <w:t>Description of risk mitigation strategies and how the it compares to the prior rating period (if any)</w:t>
      </w:r>
      <w:r w:rsidR="00F94888" w:rsidRPr="009F423B">
        <w:rPr>
          <w:rFonts w:cs="Arial"/>
        </w:rPr>
        <w:t>.</w:t>
      </w:r>
    </w:p>
    <w:p w14:paraId="76517594" w14:textId="151C69C5" w:rsidR="006A2F40" w:rsidRPr="009F423B" w:rsidRDefault="00F95F32" w:rsidP="00F95F32">
      <w:pPr>
        <w:pStyle w:val="Heading2"/>
      </w:pPr>
      <w:r w:rsidRPr="009F423B">
        <w:t>3. EXPANDED LANGUAGE ON FEDERAL FINANCIAL PARTICIPATION (FFP)</w:t>
      </w:r>
    </w:p>
    <w:p w14:paraId="2DEF54B7" w14:textId="03DEC235" w:rsidR="00D35435" w:rsidRPr="009F423B" w:rsidRDefault="004E2FED" w:rsidP="00D35435">
      <w:pPr>
        <w:rPr>
          <w:rFonts w:cs="Arial"/>
        </w:rPr>
      </w:pPr>
      <w:r w:rsidRPr="009F423B">
        <w:rPr>
          <w:rFonts w:cs="Arial"/>
        </w:rPr>
        <w:t xml:space="preserve">Consistent with requirements from the Final Rule, </w:t>
      </w:r>
      <w:r w:rsidR="00335A16" w:rsidRPr="009F423B">
        <w:rPr>
          <w:rFonts w:cs="Arial"/>
        </w:rPr>
        <w:t>CMS included additional language to state that the development of capitation rates must not vary with the rate of FFP in a manner that increases federal costs.</w:t>
      </w:r>
      <w:r w:rsidR="00923441" w:rsidRPr="009F423B">
        <w:rPr>
          <w:rFonts w:cs="Arial"/>
        </w:rPr>
        <w:t xml:space="preserve"> </w:t>
      </w:r>
      <w:r w:rsidR="00335A16" w:rsidRPr="009F423B">
        <w:rPr>
          <w:rFonts w:cs="Arial"/>
        </w:rPr>
        <w:t>Any differences in the assumptions, methodologies, or factors used to develop capitation rates for covered populations must be based on valid rate development standards that represent actual cost differences in providing covered services to the covered populations.</w:t>
      </w:r>
      <w:r w:rsidR="00923441" w:rsidRPr="009F423B">
        <w:rPr>
          <w:rFonts w:cs="Arial"/>
        </w:rPr>
        <w:t xml:space="preserve"> For example, without providing </w:t>
      </w:r>
      <w:r w:rsidR="00781B2B" w:rsidRPr="009F423B">
        <w:rPr>
          <w:rFonts w:cs="Arial"/>
        </w:rPr>
        <w:t>a</w:t>
      </w:r>
      <w:r w:rsidR="00923441" w:rsidRPr="009F423B">
        <w:rPr>
          <w:rFonts w:cs="Arial"/>
        </w:rPr>
        <w:t xml:space="preserve"> valid explanation, an actuary cannot include a </w:t>
      </w:r>
      <w:r w:rsidR="009D4638" w:rsidRPr="009F423B">
        <w:rPr>
          <w:rFonts w:cs="Arial"/>
        </w:rPr>
        <w:t xml:space="preserve">higher </w:t>
      </w:r>
      <w:r w:rsidR="00923441" w:rsidRPr="009F423B">
        <w:rPr>
          <w:rFonts w:cs="Arial"/>
        </w:rPr>
        <w:t xml:space="preserve">risk margin for a population with an enhanced FFP </w:t>
      </w:r>
      <w:r w:rsidR="009D4638" w:rsidRPr="009F423B">
        <w:rPr>
          <w:rFonts w:cs="Arial"/>
        </w:rPr>
        <w:t>than</w:t>
      </w:r>
      <w:r w:rsidR="00923441" w:rsidRPr="009F423B">
        <w:rPr>
          <w:rFonts w:cs="Arial"/>
        </w:rPr>
        <w:t xml:space="preserve"> for a population with standard FFP.</w:t>
      </w:r>
      <w:r w:rsidR="00655536" w:rsidRPr="009F423B">
        <w:rPr>
          <w:rFonts w:cs="Arial"/>
        </w:rPr>
        <w:t xml:space="preserve"> In addition, CMS now requires the rate certification to include an assurance to this effect.</w:t>
      </w:r>
      <w:r w:rsidR="00335A16" w:rsidRPr="009F423B">
        <w:rPr>
          <w:rFonts w:cs="Arial"/>
        </w:rPr>
        <w:t xml:space="preserve"> </w:t>
      </w:r>
      <w:r w:rsidR="00335A16" w:rsidRPr="009F423B">
        <w:rPr>
          <w:rStyle w:val="Emphasis"/>
          <w:rFonts w:cs="Arial"/>
        </w:rPr>
        <w:t>[Section I.1.A.iv] &amp; [Section I.1.B.vi]</w:t>
      </w:r>
    </w:p>
    <w:p w14:paraId="5DE3C1CD" w14:textId="306738C3" w:rsidR="00D35435" w:rsidRPr="009F423B" w:rsidRDefault="00335A16" w:rsidP="00D35435">
      <w:pPr>
        <w:rPr>
          <w:rFonts w:cs="Arial"/>
        </w:rPr>
      </w:pPr>
      <w:r w:rsidRPr="009F423B">
        <w:rPr>
          <w:rFonts w:cs="Arial"/>
        </w:rPr>
        <w:t>CMS may require a state to provide written documentation and justification that any differences</w:t>
      </w:r>
      <w:r w:rsidR="00923441" w:rsidRPr="009F423B">
        <w:rPr>
          <w:rFonts w:cs="Arial"/>
        </w:rPr>
        <w:t xml:space="preserve"> in the assumptions, methodologies, or factors</w:t>
      </w:r>
      <w:r w:rsidRPr="009F423B">
        <w:rPr>
          <w:rFonts w:cs="Arial"/>
        </w:rPr>
        <w:t xml:space="preserve"> used to develop capitation rates represent actual cost </w:t>
      </w:r>
      <w:r w:rsidR="00655536" w:rsidRPr="009F423B">
        <w:rPr>
          <w:rFonts w:cs="Arial"/>
        </w:rPr>
        <w:t>assumptions</w:t>
      </w:r>
      <w:r w:rsidRPr="009F423B">
        <w:rPr>
          <w:rFonts w:cs="Arial"/>
        </w:rPr>
        <w:t xml:space="preserve"> based on the characteristics and mix of the covered services or the covered populations. </w:t>
      </w:r>
      <w:r w:rsidR="00655536" w:rsidRPr="009F423B">
        <w:rPr>
          <w:rFonts w:cs="Arial"/>
        </w:rPr>
        <w:t>The state must have documentation to provide to CMS upon request, which may include the following:</w:t>
      </w:r>
    </w:p>
    <w:p w14:paraId="13CD8CA0" w14:textId="5C4CB990" w:rsidR="00655536" w:rsidRPr="009F423B" w:rsidRDefault="00655536" w:rsidP="005F7B06">
      <w:pPr>
        <w:numPr>
          <w:ilvl w:val="1"/>
          <w:numId w:val="13"/>
        </w:numPr>
        <w:ind w:left="720"/>
        <w:rPr>
          <w:rFonts w:cs="Arial"/>
        </w:rPr>
      </w:pPr>
      <w:r w:rsidRPr="009F423B">
        <w:rPr>
          <w:rFonts w:cs="Arial"/>
        </w:rPr>
        <w:t>Description of each assumption, methodology, or factor that varies by the rate of FFP</w:t>
      </w:r>
      <w:r w:rsidR="0059499D" w:rsidRPr="009F423B">
        <w:rPr>
          <w:rFonts w:cs="Arial"/>
        </w:rPr>
        <w:t>;</w:t>
      </w:r>
    </w:p>
    <w:p w14:paraId="1908AB0E" w14:textId="26BB5826" w:rsidR="00655536" w:rsidRPr="009F423B" w:rsidRDefault="00655536" w:rsidP="005F7B06">
      <w:pPr>
        <w:numPr>
          <w:ilvl w:val="1"/>
          <w:numId w:val="13"/>
        </w:numPr>
        <w:ind w:left="720"/>
        <w:rPr>
          <w:rFonts w:cs="Arial"/>
        </w:rPr>
      </w:pPr>
      <w:r w:rsidRPr="009F423B">
        <w:rPr>
          <w:rFonts w:cs="Arial"/>
        </w:rPr>
        <w:t>Justification of how each difference</w:t>
      </w:r>
      <w:r w:rsidR="00923441" w:rsidRPr="009F423B">
        <w:rPr>
          <w:rFonts w:cs="Arial"/>
        </w:rPr>
        <w:t xml:space="preserve"> in the assumptions, methodologies, or factors used</w:t>
      </w:r>
      <w:r w:rsidRPr="009F423B">
        <w:rPr>
          <w:rFonts w:cs="Arial"/>
        </w:rPr>
        <w:t xml:space="preserve"> represents actual cost differences</w:t>
      </w:r>
      <w:r w:rsidR="0059499D" w:rsidRPr="009F423B">
        <w:rPr>
          <w:rFonts w:cs="Arial"/>
        </w:rPr>
        <w:t>; and,</w:t>
      </w:r>
    </w:p>
    <w:p w14:paraId="2FABA1DF" w14:textId="7C318331" w:rsidR="00655536" w:rsidRPr="009F423B" w:rsidRDefault="00655536" w:rsidP="005F7B06">
      <w:pPr>
        <w:numPr>
          <w:ilvl w:val="1"/>
          <w:numId w:val="13"/>
        </w:numPr>
        <w:ind w:left="720"/>
        <w:rPr>
          <w:rFonts w:cs="Arial"/>
        </w:rPr>
      </w:pPr>
      <w:r w:rsidRPr="009F423B">
        <w:rPr>
          <w:rFonts w:cs="Arial"/>
        </w:rPr>
        <w:t xml:space="preserve">Financial impact on federal costs of the difference </w:t>
      </w:r>
      <w:r w:rsidR="00923441" w:rsidRPr="009F423B">
        <w:rPr>
          <w:rFonts w:cs="Arial"/>
        </w:rPr>
        <w:t xml:space="preserve">in assumptions, methodologies, or factors used </w:t>
      </w:r>
      <w:r w:rsidRPr="009F423B">
        <w:rPr>
          <w:rFonts w:cs="Arial"/>
        </w:rPr>
        <w:t>that varies by the rate of FFP</w:t>
      </w:r>
      <w:r w:rsidR="0059499D" w:rsidRPr="009F423B">
        <w:rPr>
          <w:rFonts w:cs="Arial"/>
        </w:rPr>
        <w:t>.</w:t>
      </w:r>
    </w:p>
    <w:p w14:paraId="4691DE9E" w14:textId="2E841209" w:rsidR="004A4969" w:rsidRPr="009F423B" w:rsidRDefault="00F95F32" w:rsidP="00F95F32">
      <w:pPr>
        <w:pStyle w:val="Heading2"/>
      </w:pPr>
      <w:r w:rsidRPr="009F423B">
        <w:t>4. STATE DIRECTED PAYMENTS</w:t>
      </w:r>
    </w:p>
    <w:p w14:paraId="438A47A6" w14:textId="60639888" w:rsidR="004A4969" w:rsidRPr="008202DC" w:rsidRDefault="00C30615" w:rsidP="004A4969">
      <w:pPr>
        <w:rPr>
          <w:rFonts w:cs="Arial"/>
        </w:rPr>
      </w:pPr>
      <w:r w:rsidRPr="009F423B">
        <w:rPr>
          <w:rFonts w:cs="Arial"/>
        </w:rPr>
        <w:t>In accordance with</w:t>
      </w:r>
      <w:r w:rsidR="003879FD" w:rsidRPr="009F423B">
        <w:rPr>
          <w:rFonts w:cs="Arial"/>
        </w:rPr>
        <w:t xml:space="preserve"> the updated Final rule,</w:t>
      </w:r>
      <w:r w:rsidRPr="009F423B">
        <w:rPr>
          <w:rFonts w:cs="Arial"/>
        </w:rPr>
        <w:t xml:space="preserve"> 42 C.F.R. § 438.6(c)(2)</w:t>
      </w:r>
      <w:r w:rsidR="003879FD" w:rsidRPr="009F423B">
        <w:rPr>
          <w:rFonts w:cs="Arial"/>
        </w:rPr>
        <w:t xml:space="preserve"> requires</w:t>
      </w:r>
      <w:r w:rsidRPr="009F423B">
        <w:rPr>
          <w:rFonts w:cs="Arial"/>
        </w:rPr>
        <w:t xml:space="preserve"> all state directed payments </w:t>
      </w:r>
      <w:r w:rsidR="003879FD" w:rsidRPr="009F423B">
        <w:rPr>
          <w:rFonts w:cs="Arial"/>
        </w:rPr>
        <w:t xml:space="preserve">to </w:t>
      </w:r>
      <w:r w:rsidRPr="009F423B">
        <w:rPr>
          <w:rFonts w:cs="Arial"/>
        </w:rPr>
        <w:t>receive</w:t>
      </w:r>
      <w:r w:rsidR="00576111" w:rsidRPr="009F423B">
        <w:rPr>
          <w:rFonts w:cs="Arial"/>
        </w:rPr>
        <w:t xml:space="preserve"> CMS</w:t>
      </w:r>
      <w:r w:rsidRPr="009F423B">
        <w:rPr>
          <w:rFonts w:cs="Arial"/>
        </w:rPr>
        <w:t xml:space="preserve"> approval </w:t>
      </w:r>
      <w:r w:rsidR="00576111" w:rsidRPr="009F423B">
        <w:rPr>
          <w:rFonts w:cs="Arial"/>
        </w:rPr>
        <w:t>before</w:t>
      </w:r>
      <w:r w:rsidR="003879FD" w:rsidRPr="009F423B">
        <w:rPr>
          <w:rFonts w:cs="Arial"/>
        </w:rPr>
        <w:t xml:space="preserve"> implementation</w:t>
      </w:r>
      <w:r w:rsidRPr="009F423B">
        <w:rPr>
          <w:rFonts w:cs="Arial"/>
        </w:rPr>
        <w:t>.</w:t>
      </w:r>
      <w:r w:rsidR="00A555DF" w:rsidRPr="009F423B" w:rsidDel="00A555DF">
        <w:rPr>
          <w:rStyle w:val="FootnoteReference"/>
          <w:rFonts w:cs="Arial"/>
        </w:rPr>
        <w:t xml:space="preserve"> </w:t>
      </w:r>
      <w:r w:rsidRPr="009F423B">
        <w:rPr>
          <w:rFonts w:cs="Arial"/>
        </w:rPr>
        <w:t xml:space="preserve">The </w:t>
      </w:r>
      <w:r w:rsidR="00CE212E" w:rsidRPr="009F423B">
        <w:rPr>
          <w:rFonts w:cs="Arial"/>
        </w:rPr>
        <w:t xml:space="preserve">state directed payments </w:t>
      </w:r>
      <w:r w:rsidRPr="009F423B">
        <w:rPr>
          <w:rFonts w:cs="Arial"/>
        </w:rPr>
        <w:t xml:space="preserve">included in the rate certification must be consistent with the information in the </w:t>
      </w:r>
      <w:r w:rsidR="00F1259D" w:rsidRPr="009F423B">
        <w:rPr>
          <w:rFonts w:cs="Arial"/>
        </w:rPr>
        <w:t xml:space="preserve">Section 438.6(c) </w:t>
      </w:r>
      <w:r w:rsidRPr="009F423B">
        <w:rPr>
          <w:rFonts w:cs="Arial"/>
        </w:rPr>
        <w:t xml:space="preserve">preprint. The method by which a state incorporates a state directed payment (as an adjustment or through a separate payment term) will be identified and documented as part of the preprint review </w:t>
      </w:r>
      <w:commentRangeStart w:id="119"/>
      <w:commentRangeStart w:id="120"/>
      <w:commentRangeStart w:id="121"/>
      <w:r w:rsidRPr="009F423B">
        <w:rPr>
          <w:rFonts w:cs="Arial"/>
        </w:rPr>
        <w:t>process.</w:t>
      </w:r>
      <w:r w:rsidR="00F1259D" w:rsidRPr="000E7DA8">
        <w:rPr>
          <w:rStyle w:val="FootnoteReference"/>
          <w:rFonts w:cs="Arial"/>
        </w:rPr>
        <w:footnoteReference w:id="6"/>
      </w:r>
      <w:r w:rsidR="009A41D3" w:rsidRPr="000E7DA8">
        <w:rPr>
          <w:rFonts w:cs="Arial"/>
        </w:rPr>
        <w:t xml:space="preserve"> </w:t>
      </w:r>
      <w:commentRangeEnd w:id="119"/>
      <w:r w:rsidR="00576111" w:rsidRPr="000E7DA8">
        <w:rPr>
          <w:rStyle w:val="CommentReference"/>
          <w:rFonts w:cs="Arial"/>
        </w:rPr>
        <w:commentReference w:id="119"/>
      </w:r>
      <w:commentRangeEnd w:id="120"/>
      <w:r w:rsidR="002177E7" w:rsidRPr="009F423B">
        <w:rPr>
          <w:rStyle w:val="CommentReference"/>
          <w:rFonts w:cs="Arial"/>
        </w:rPr>
        <w:commentReference w:id="120"/>
      </w:r>
      <w:commentRangeEnd w:id="121"/>
      <w:r w:rsidR="006938B2" w:rsidRPr="009F423B">
        <w:rPr>
          <w:rStyle w:val="CommentReference"/>
          <w:rFonts w:cs="Arial"/>
        </w:rPr>
        <w:commentReference w:id="121"/>
      </w:r>
      <w:r w:rsidR="009A41D3" w:rsidRPr="000E7DA8">
        <w:rPr>
          <w:rStyle w:val="Emphasis"/>
          <w:rFonts w:cs="Arial"/>
        </w:rPr>
        <w:t>[Section I.4.D</w:t>
      </w:r>
      <w:r w:rsidRPr="009F423B">
        <w:rPr>
          <w:rStyle w:val="Emphasis"/>
          <w:rFonts w:cs="Arial"/>
        </w:rPr>
        <w:t>.i</w:t>
      </w:r>
      <w:r w:rsidR="009A41D3" w:rsidRPr="009F423B">
        <w:rPr>
          <w:rStyle w:val="Emphasis"/>
          <w:rFonts w:cs="Arial"/>
        </w:rPr>
        <w:t>]</w:t>
      </w:r>
      <w:r w:rsidRPr="008202DC">
        <w:rPr>
          <w:rStyle w:val="Emphasis"/>
          <w:rFonts w:cs="Arial"/>
        </w:rPr>
        <w:t xml:space="preserve"> &amp; [Section I.4.D.ii]</w:t>
      </w:r>
    </w:p>
    <w:p w14:paraId="5C3A193E" w14:textId="69F33337" w:rsidR="004A4969" w:rsidRPr="000E7DA8" w:rsidRDefault="00304039" w:rsidP="004A4969">
      <w:pPr>
        <w:rPr>
          <w:rFonts w:cs="Arial"/>
          <w:rPrChange w:id="133" w:author="Mackenzie Egan" w:date="2021-06-29T15:41:00Z">
            <w:rPr/>
          </w:rPrChange>
        </w:rPr>
      </w:pPr>
      <w:r w:rsidRPr="008202DC">
        <w:rPr>
          <w:rFonts w:cs="Arial"/>
        </w:rPr>
        <w:t xml:space="preserve">In addition to the documentation of state directed payments in the body of the certification, the state must provide information for each state </w:t>
      </w:r>
      <w:r w:rsidRPr="007A50A6">
        <w:rPr>
          <w:rFonts w:cs="Arial"/>
        </w:rPr>
        <w:t>directed payment in the specified table format</w:t>
      </w:r>
      <w:r w:rsidR="002E2F9E" w:rsidRPr="007A50A6">
        <w:rPr>
          <w:rFonts w:cs="Arial"/>
        </w:rPr>
        <w:t>s noted in the Guide</w:t>
      </w:r>
      <w:r w:rsidRPr="007A50A6">
        <w:rPr>
          <w:rFonts w:cs="Arial"/>
        </w:rPr>
        <w:t xml:space="preserve">. Depending on whether the payment is applied as a rate adjustment or separate payment term, CMS specifies different table formats to capture the information requested. Note that </w:t>
      </w:r>
      <w:r w:rsidR="00C31080" w:rsidRPr="000E7DA8">
        <w:rPr>
          <w:rFonts w:cs="Arial"/>
          <w:rPrChange w:id="134" w:author="Mackenzie Egan" w:date="2021-06-29T15:41:00Z">
            <w:rPr/>
          </w:rPrChange>
        </w:rPr>
        <w:t xml:space="preserve">while the information requested is broadly similar to the prior rate guide, each state directed payment (whether rate adjustment </w:t>
      </w:r>
      <w:r w:rsidR="00C31080" w:rsidRPr="000E7DA8">
        <w:rPr>
          <w:rFonts w:cs="Arial"/>
          <w:rPrChange w:id="135" w:author="Mackenzie Egan" w:date="2021-06-29T15:41:00Z">
            <w:rPr/>
          </w:rPrChange>
        </w:rPr>
        <w:lastRenderedPageBreak/>
        <w:t>or separate payment term) must be identified separately and the impacts of different payments cannot be combined.</w:t>
      </w:r>
    </w:p>
    <w:p w14:paraId="2A9F246C" w14:textId="5651CD9C" w:rsidR="00F95F32" w:rsidRPr="000E7DA8" w:rsidRDefault="00F95F32" w:rsidP="00F95F32">
      <w:pPr>
        <w:pStyle w:val="Heading2"/>
      </w:pPr>
      <w:r w:rsidRPr="000E7DA8">
        <w:t>5. PASS THROUGH PAYMENTS [SECTION I.4.E]</w:t>
      </w:r>
    </w:p>
    <w:p w14:paraId="3644FE0E" w14:textId="4DA30629" w:rsidR="00F95F32" w:rsidRPr="008202DC" w:rsidRDefault="008C10CD" w:rsidP="00F95F32">
      <w:pPr>
        <w:rPr>
          <w:rFonts w:cs="Arial"/>
        </w:rPr>
      </w:pPr>
      <w:r w:rsidRPr="008202DC">
        <w:rPr>
          <w:rFonts w:cs="Arial"/>
        </w:rPr>
        <w:t xml:space="preserve">(a) </w:t>
      </w:r>
      <w:r w:rsidR="00F95F32" w:rsidRPr="008202DC">
        <w:rPr>
          <w:rFonts w:cs="Arial"/>
        </w:rPr>
        <w:t>CMS made updates to pass-through payment guidance and documentation for states transitioning services and populations from FFS to managed care delivery systems:</w:t>
      </w:r>
    </w:p>
    <w:p w14:paraId="32DD290F" w14:textId="70192A86" w:rsidR="00F95F32" w:rsidRPr="000E7DA8" w:rsidRDefault="003879FD" w:rsidP="008C10CD">
      <w:pPr>
        <w:numPr>
          <w:ilvl w:val="0"/>
          <w:numId w:val="8"/>
        </w:numPr>
        <w:ind w:left="720"/>
        <w:rPr>
          <w:rFonts w:cs="Arial"/>
          <w:rPrChange w:id="136" w:author="Mackenzie Egan" w:date="2021-06-29T15:41:00Z">
            <w:rPr/>
          </w:rPrChange>
        </w:rPr>
      </w:pPr>
      <w:r w:rsidRPr="007A50A6">
        <w:rPr>
          <w:rFonts w:cs="Arial"/>
        </w:rPr>
        <w:t xml:space="preserve">As permitted by the Final Rule, a </w:t>
      </w:r>
      <w:r w:rsidR="00F95F32" w:rsidRPr="007A50A6">
        <w:rPr>
          <w:rFonts w:cs="Arial"/>
        </w:rPr>
        <w:t xml:space="preserve">footnote was added to clarify that pass-through payments are allowable for the transition period for states transitioning services and populations from a FFS delivery system to a managed care delivery system </w:t>
      </w:r>
      <w:bookmarkStart w:id="137" w:name="_Hlk75811105"/>
      <w:r w:rsidR="00F95F32" w:rsidRPr="007A50A6">
        <w:rPr>
          <w:rStyle w:val="Emphasis"/>
          <w:rFonts w:cs="Arial"/>
        </w:rPr>
        <w:t>[</w:t>
      </w:r>
      <w:r w:rsidR="000E1FB2" w:rsidRPr="007A50A6">
        <w:rPr>
          <w:rStyle w:val="Emphasis"/>
          <w:rFonts w:cs="Arial"/>
        </w:rPr>
        <w:t xml:space="preserve">Footnote 29 - </w:t>
      </w:r>
      <w:r w:rsidR="00F95F32" w:rsidRPr="000E7DA8">
        <w:rPr>
          <w:rStyle w:val="Emphasis"/>
          <w:rFonts w:cs="Arial"/>
          <w:rPrChange w:id="138" w:author="Mackenzie Egan" w:date="2021-06-29T15:41:00Z">
            <w:rPr>
              <w:rStyle w:val="Emphasis"/>
            </w:rPr>
          </w:rPrChange>
        </w:rPr>
        <w:t>Section I.4.E.i.</w:t>
      </w:r>
      <w:r w:rsidR="00F1259D" w:rsidRPr="000E7DA8">
        <w:rPr>
          <w:rStyle w:val="Emphasis"/>
          <w:rFonts w:cs="Arial"/>
          <w:rPrChange w:id="139" w:author="Mackenzie Egan" w:date="2021-06-29T15:41:00Z">
            <w:rPr>
              <w:rStyle w:val="Emphasis"/>
            </w:rPr>
          </w:rPrChange>
        </w:rPr>
        <w:t>(</w:t>
      </w:r>
      <w:r w:rsidR="00F95F32" w:rsidRPr="000E7DA8">
        <w:rPr>
          <w:rStyle w:val="Emphasis"/>
          <w:rFonts w:cs="Arial"/>
          <w:rPrChange w:id="140" w:author="Mackenzie Egan" w:date="2021-06-29T15:41:00Z">
            <w:rPr>
              <w:rStyle w:val="Emphasis"/>
            </w:rPr>
          </w:rPrChange>
        </w:rPr>
        <w:t>b</w:t>
      </w:r>
      <w:r w:rsidR="00F1259D" w:rsidRPr="000E7DA8">
        <w:rPr>
          <w:rStyle w:val="Emphasis"/>
          <w:rFonts w:cs="Arial"/>
          <w:rPrChange w:id="141" w:author="Mackenzie Egan" w:date="2021-06-29T15:41:00Z">
            <w:rPr>
              <w:rStyle w:val="Emphasis"/>
            </w:rPr>
          </w:rPrChange>
        </w:rPr>
        <w:t>)</w:t>
      </w:r>
      <w:r w:rsidR="00F95F32" w:rsidRPr="000E7DA8">
        <w:rPr>
          <w:rStyle w:val="Emphasis"/>
          <w:rFonts w:cs="Arial"/>
          <w:rPrChange w:id="142" w:author="Mackenzie Egan" w:date="2021-06-29T15:41:00Z">
            <w:rPr>
              <w:rStyle w:val="Emphasis"/>
            </w:rPr>
          </w:rPrChange>
        </w:rPr>
        <w:t>]</w:t>
      </w:r>
      <w:bookmarkEnd w:id="137"/>
      <w:r w:rsidR="00F95F32" w:rsidRPr="000E7DA8">
        <w:rPr>
          <w:rFonts w:cs="Arial"/>
          <w:rPrChange w:id="143" w:author="Mackenzie Egan" w:date="2021-06-29T15:41:00Z">
            <w:rPr/>
          </w:rPrChange>
        </w:rPr>
        <w:t xml:space="preserve">, without having to demonstrate that it had pass-through payments </w:t>
      </w:r>
      <w:r w:rsidRPr="000E7DA8">
        <w:rPr>
          <w:rFonts w:cs="Arial"/>
          <w:rPrChange w:id="144" w:author="Mackenzie Egan" w:date="2021-06-29T15:41:00Z">
            <w:rPr/>
          </w:rPrChange>
        </w:rPr>
        <w:t xml:space="preserve">in existence </w:t>
      </w:r>
      <w:r w:rsidR="00C72DD6" w:rsidRPr="000E7DA8">
        <w:rPr>
          <w:rFonts w:cs="Arial"/>
          <w:rPrChange w:id="145" w:author="Mackenzie Egan" w:date="2021-06-29T15:41:00Z">
            <w:rPr/>
          </w:rPrChange>
        </w:rPr>
        <w:t>for the rating period that includes July 5, 2016 or periods prior (</w:t>
      </w:r>
      <w:r w:rsidR="00F95F32" w:rsidRPr="000E7DA8">
        <w:rPr>
          <w:rFonts w:cs="Arial"/>
          <w:rPrChange w:id="146" w:author="Mackenzie Egan" w:date="2021-06-29T15:41:00Z">
            <w:rPr/>
          </w:rPrChange>
        </w:rPr>
        <w:t>as defined in 42 CFR § 438.6(d)(1)(i)</w:t>
      </w:r>
      <w:r w:rsidR="00C72DD6" w:rsidRPr="000E7DA8">
        <w:rPr>
          <w:rFonts w:cs="Arial"/>
          <w:rPrChange w:id="147" w:author="Mackenzie Egan" w:date="2021-06-29T15:41:00Z">
            <w:rPr/>
          </w:rPrChange>
        </w:rPr>
        <w:t>)</w:t>
      </w:r>
      <w:r w:rsidR="00F95F32" w:rsidRPr="000E7DA8">
        <w:rPr>
          <w:rFonts w:cs="Arial"/>
          <w:rPrChange w:id="148" w:author="Mackenzie Egan" w:date="2021-06-29T15:41:00Z">
            <w:rPr/>
          </w:rPrChange>
        </w:rPr>
        <w:t>.</w:t>
      </w:r>
    </w:p>
    <w:p w14:paraId="697CF106" w14:textId="1C4A7D52" w:rsidR="00F95F32" w:rsidRPr="007A50A6" w:rsidRDefault="00F95F32" w:rsidP="008C10CD">
      <w:pPr>
        <w:numPr>
          <w:ilvl w:val="0"/>
          <w:numId w:val="8"/>
        </w:numPr>
        <w:ind w:left="720"/>
        <w:rPr>
          <w:rFonts w:cs="Arial"/>
        </w:rPr>
      </w:pPr>
      <w:r w:rsidRPr="000E7DA8">
        <w:rPr>
          <w:rFonts w:cs="Arial"/>
          <w:rPrChange w:id="149" w:author="Mackenzie Egan" w:date="2021-06-29T15:41:00Z">
            <w:rPr/>
          </w:rPrChange>
        </w:rPr>
        <w:t xml:space="preserve">The aggregate amount of the pass-through </w:t>
      </w:r>
      <w:r w:rsidRPr="007A50A6">
        <w:rPr>
          <w:rFonts w:cs="Arial"/>
        </w:rPr>
        <w:t xml:space="preserve">payment must be </w:t>
      </w:r>
      <w:r w:rsidR="008202DC">
        <w:rPr>
          <w:rFonts w:cs="Arial"/>
        </w:rPr>
        <w:t>“</w:t>
      </w:r>
      <w:r w:rsidRPr="008202DC">
        <w:rPr>
          <w:rFonts w:cs="Arial"/>
        </w:rPr>
        <w:t>less than or equal to the amounts calculated in 42 CFR § 438.6(d)(iii)(A), (B), or (C)</w:t>
      </w:r>
      <w:r w:rsidR="008202DC">
        <w:rPr>
          <w:rFonts w:cs="Arial"/>
        </w:rPr>
        <w:t>”</w:t>
      </w:r>
      <w:r w:rsidRPr="008202DC">
        <w:rPr>
          <w:rFonts w:cs="Arial"/>
        </w:rPr>
        <w:t xml:space="preserve">. </w:t>
      </w:r>
      <w:r w:rsidRPr="008202DC">
        <w:rPr>
          <w:rStyle w:val="Emphasis"/>
          <w:rFonts w:cs="Arial"/>
        </w:rPr>
        <w:t>[Section I.4.E.i.</w:t>
      </w:r>
      <w:r w:rsidR="00EF4004" w:rsidRPr="008202DC">
        <w:rPr>
          <w:rStyle w:val="Emphasis"/>
          <w:rFonts w:cs="Arial"/>
        </w:rPr>
        <w:t>(</w:t>
      </w:r>
      <w:r w:rsidRPr="008202DC">
        <w:rPr>
          <w:rStyle w:val="Emphasis"/>
          <w:rFonts w:cs="Arial"/>
        </w:rPr>
        <w:t>c</w:t>
      </w:r>
      <w:r w:rsidR="00EF4004" w:rsidRPr="007A50A6">
        <w:rPr>
          <w:rStyle w:val="Emphasis"/>
          <w:rFonts w:cs="Arial"/>
        </w:rPr>
        <w:t>)</w:t>
      </w:r>
      <w:r w:rsidRPr="007A50A6">
        <w:rPr>
          <w:rStyle w:val="Emphasis"/>
          <w:rFonts w:cs="Arial"/>
        </w:rPr>
        <w:t>.</w:t>
      </w:r>
      <w:r w:rsidR="00EF4004" w:rsidRPr="007A50A6">
        <w:rPr>
          <w:rStyle w:val="Emphasis"/>
          <w:rFonts w:cs="Arial"/>
        </w:rPr>
        <w:t>(</w:t>
      </w:r>
      <w:r w:rsidRPr="007A50A6">
        <w:rPr>
          <w:rStyle w:val="Emphasis"/>
          <w:rFonts w:cs="Arial"/>
        </w:rPr>
        <w:t>iii</w:t>
      </w:r>
      <w:r w:rsidR="00EF4004" w:rsidRPr="007A50A6">
        <w:rPr>
          <w:rStyle w:val="Emphasis"/>
          <w:rFonts w:cs="Arial"/>
        </w:rPr>
        <w:t>)</w:t>
      </w:r>
      <w:r w:rsidRPr="007A50A6">
        <w:rPr>
          <w:rStyle w:val="Emphasis"/>
          <w:rFonts w:cs="Arial"/>
        </w:rPr>
        <w:t>]</w:t>
      </w:r>
    </w:p>
    <w:p w14:paraId="5D3BA054" w14:textId="1FC4F8B4" w:rsidR="00F95F32" w:rsidRPr="008202DC" w:rsidRDefault="00F95F32" w:rsidP="008C10CD">
      <w:pPr>
        <w:numPr>
          <w:ilvl w:val="1"/>
          <w:numId w:val="8"/>
        </w:numPr>
        <w:ind w:left="1440"/>
        <w:rPr>
          <w:rFonts w:cs="Arial"/>
        </w:rPr>
      </w:pPr>
      <w:r w:rsidRPr="008202DC">
        <w:rPr>
          <w:rFonts w:cs="Arial"/>
        </w:rPr>
        <w:t xml:space="preserve">The amount of each component must use the </w:t>
      </w:r>
      <w:r w:rsidR="008202DC">
        <w:rPr>
          <w:rFonts w:cs="Arial"/>
        </w:rPr>
        <w:t>“</w:t>
      </w:r>
      <w:r w:rsidRPr="008202DC">
        <w:rPr>
          <w:rFonts w:cs="Arial"/>
        </w:rPr>
        <w:t>amounts paid for services during the 12-month period immediately 2 years prior to the first rating period of the transition period</w:t>
      </w:r>
      <w:r w:rsidR="008202DC">
        <w:rPr>
          <w:rFonts w:cs="Arial"/>
        </w:rPr>
        <w:t>”</w:t>
      </w:r>
      <w:r w:rsidRPr="008202DC">
        <w:rPr>
          <w:rFonts w:cs="Arial"/>
        </w:rPr>
        <w:t xml:space="preserve">. </w:t>
      </w:r>
      <w:r w:rsidRPr="008202DC">
        <w:rPr>
          <w:rStyle w:val="Emphasis"/>
          <w:rFonts w:cs="Arial"/>
        </w:rPr>
        <w:t>[Section I.4.E.i.</w:t>
      </w:r>
      <w:r w:rsidR="00EF4004" w:rsidRPr="008202DC">
        <w:rPr>
          <w:rStyle w:val="Emphasis"/>
          <w:rFonts w:cs="Arial"/>
        </w:rPr>
        <w:t>(</w:t>
      </w:r>
      <w:r w:rsidRPr="008202DC">
        <w:rPr>
          <w:rStyle w:val="Emphasis"/>
          <w:rFonts w:cs="Arial"/>
        </w:rPr>
        <w:t>c</w:t>
      </w:r>
      <w:r w:rsidR="00EF4004" w:rsidRPr="008202DC">
        <w:rPr>
          <w:rStyle w:val="Emphasis"/>
          <w:rFonts w:cs="Arial"/>
        </w:rPr>
        <w:t>)</w:t>
      </w:r>
      <w:r w:rsidRPr="008202DC">
        <w:rPr>
          <w:rStyle w:val="Emphasis"/>
          <w:rFonts w:cs="Arial"/>
        </w:rPr>
        <w:t>.</w:t>
      </w:r>
      <w:r w:rsidR="00EF4004" w:rsidRPr="008202DC">
        <w:rPr>
          <w:rStyle w:val="Emphasis"/>
          <w:rFonts w:cs="Arial"/>
        </w:rPr>
        <w:t>(</w:t>
      </w:r>
      <w:r w:rsidRPr="008202DC">
        <w:rPr>
          <w:rStyle w:val="Emphasis"/>
          <w:rFonts w:cs="Arial"/>
        </w:rPr>
        <w:t>iii</w:t>
      </w:r>
      <w:r w:rsidR="00EF4004" w:rsidRPr="008202DC">
        <w:rPr>
          <w:rStyle w:val="Emphasis"/>
          <w:rFonts w:cs="Arial"/>
        </w:rPr>
        <w:t>)</w:t>
      </w:r>
      <w:r w:rsidRPr="008202DC">
        <w:rPr>
          <w:rStyle w:val="Emphasis"/>
          <w:rFonts w:cs="Arial"/>
        </w:rPr>
        <w:t>.</w:t>
      </w:r>
      <w:r w:rsidR="00EF4004" w:rsidRPr="008202DC">
        <w:rPr>
          <w:rStyle w:val="Emphasis"/>
          <w:rFonts w:cs="Arial"/>
        </w:rPr>
        <w:t>(</w:t>
      </w:r>
      <w:r w:rsidRPr="008202DC">
        <w:rPr>
          <w:rStyle w:val="Emphasis"/>
          <w:rFonts w:cs="Arial"/>
        </w:rPr>
        <w:t>A</w:t>
      </w:r>
      <w:r w:rsidR="00EF4004" w:rsidRPr="008202DC">
        <w:rPr>
          <w:rStyle w:val="Emphasis"/>
          <w:rFonts w:cs="Arial"/>
        </w:rPr>
        <w:t>)</w:t>
      </w:r>
      <w:r w:rsidRPr="008202DC">
        <w:rPr>
          <w:rStyle w:val="Emphasis"/>
          <w:rFonts w:cs="Arial"/>
        </w:rPr>
        <w:t>]</w:t>
      </w:r>
    </w:p>
    <w:p w14:paraId="53828F28" w14:textId="75E74A5D" w:rsidR="00F95F32" w:rsidRPr="008202DC" w:rsidRDefault="00B1450E" w:rsidP="008C10CD">
      <w:pPr>
        <w:numPr>
          <w:ilvl w:val="0"/>
          <w:numId w:val="8"/>
        </w:numPr>
        <w:ind w:left="720"/>
        <w:rPr>
          <w:rFonts w:cs="Arial"/>
        </w:rPr>
      </w:pPr>
      <w:r w:rsidRPr="008202DC">
        <w:rPr>
          <w:rFonts w:cs="Arial"/>
        </w:rPr>
        <w:t>Additionally, the d</w:t>
      </w:r>
      <w:r w:rsidR="00F95F32" w:rsidRPr="008202DC">
        <w:rPr>
          <w:rFonts w:cs="Arial"/>
        </w:rPr>
        <w:t>ocumentation must include:</w:t>
      </w:r>
    </w:p>
    <w:p w14:paraId="52BAC6CD" w14:textId="3C930896" w:rsidR="00F95F32" w:rsidRPr="008202DC" w:rsidRDefault="008202DC" w:rsidP="008C10CD">
      <w:pPr>
        <w:numPr>
          <w:ilvl w:val="1"/>
          <w:numId w:val="8"/>
        </w:numPr>
        <w:ind w:left="1440"/>
        <w:rPr>
          <w:rFonts w:cs="Arial"/>
        </w:rPr>
      </w:pPr>
      <w:r>
        <w:rPr>
          <w:rFonts w:cs="Arial"/>
        </w:rPr>
        <w:t>“</w:t>
      </w:r>
      <w:r w:rsidR="00F95F32" w:rsidRPr="008202DC">
        <w:rPr>
          <w:rFonts w:cs="Arial"/>
        </w:rPr>
        <w:t>Confirmation that services will be covered for the first time under a managed care contract and were previously provided in a FFS delivery system prior to the first rating period of the transition period</w:t>
      </w:r>
      <w:r>
        <w:rPr>
          <w:rFonts w:cs="Arial"/>
        </w:rPr>
        <w:t>”</w:t>
      </w:r>
      <w:r w:rsidR="00F95F32" w:rsidRPr="008202DC">
        <w:rPr>
          <w:rFonts w:cs="Arial"/>
        </w:rPr>
        <w:t xml:space="preserve"> </w:t>
      </w:r>
      <w:r w:rsidR="00F95F32" w:rsidRPr="008202DC">
        <w:rPr>
          <w:rStyle w:val="Emphasis"/>
          <w:rFonts w:cs="Arial"/>
        </w:rPr>
        <w:t>[Section I.</w:t>
      </w:r>
      <w:r w:rsidR="00B1450E" w:rsidRPr="008202DC">
        <w:rPr>
          <w:rStyle w:val="Emphasis"/>
          <w:rFonts w:cs="Arial"/>
        </w:rPr>
        <w:t>4</w:t>
      </w:r>
      <w:r w:rsidR="00F95F32" w:rsidRPr="008202DC">
        <w:rPr>
          <w:rStyle w:val="Emphasis"/>
          <w:rFonts w:cs="Arial"/>
        </w:rPr>
        <w:t>.E.ii.</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iv</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A</w:t>
      </w:r>
      <w:r w:rsidR="00EF4004" w:rsidRPr="008202DC">
        <w:rPr>
          <w:rStyle w:val="Emphasis"/>
          <w:rFonts w:cs="Arial"/>
        </w:rPr>
        <w:t>)</w:t>
      </w:r>
      <w:r w:rsidR="00F95F32" w:rsidRPr="008202DC">
        <w:rPr>
          <w:rStyle w:val="Emphasis"/>
          <w:rFonts w:cs="Arial"/>
        </w:rPr>
        <w:t>]</w:t>
      </w:r>
    </w:p>
    <w:p w14:paraId="62697512" w14:textId="2063A1D1" w:rsidR="00F95F32" w:rsidRPr="008202DC" w:rsidRDefault="008202DC" w:rsidP="008C10CD">
      <w:pPr>
        <w:numPr>
          <w:ilvl w:val="1"/>
          <w:numId w:val="8"/>
        </w:numPr>
        <w:ind w:left="1440"/>
        <w:rPr>
          <w:rFonts w:cs="Arial"/>
        </w:rPr>
      </w:pPr>
      <w:r>
        <w:rPr>
          <w:rFonts w:cs="Arial"/>
        </w:rPr>
        <w:t>“</w:t>
      </w:r>
      <w:r w:rsidR="00F95F32" w:rsidRPr="008202DC">
        <w:rPr>
          <w:rFonts w:cs="Arial"/>
        </w:rPr>
        <w:t>Confirmation that the state made supplemental payments, as defined in 42 CFR § 438.6 (a) to hospitals, nursing facilities, or physicians during the 12 month period immediately 2 years prior to the first year of the transition period</w:t>
      </w:r>
      <w:r>
        <w:rPr>
          <w:rFonts w:cs="Arial"/>
        </w:rPr>
        <w:t>”</w:t>
      </w:r>
      <w:r w:rsidR="00F95F32" w:rsidRPr="008202DC">
        <w:rPr>
          <w:rFonts w:cs="Arial"/>
        </w:rPr>
        <w:t xml:space="preserve"> </w:t>
      </w:r>
      <w:r w:rsidR="00F95F32" w:rsidRPr="008202DC">
        <w:rPr>
          <w:rStyle w:val="Emphasis"/>
          <w:rFonts w:cs="Arial"/>
        </w:rPr>
        <w:t>[Section I.</w:t>
      </w:r>
      <w:r w:rsidR="00B1450E" w:rsidRPr="008202DC">
        <w:rPr>
          <w:rStyle w:val="Emphasis"/>
          <w:rFonts w:cs="Arial"/>
        </w:rPr>
        <w:t>4</w:t>
      </w:r>
      <w:r w:rsidR="00F95F32" w:rsidRPr="008202DC">
        <w:rPr>
          <w:rStyle w:val="Emphasis"/>
          <w:rFonts w:cs="Arial"/>
        </w:rPr>
        <w:t>.E.ii.</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iv</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p>
    <w:p w14:paraId="2CD35017" w14:textId="6AABFBE2" w:rsidR="00F95F32" w:rsidRPr="006435F4" w:rsidRDefault="006435F4" w:rsidP="008C10CD">
      <w:pPr>
        <w:numPr>
          <w:ilvl w:val="1"/>
          <w:numId w:val="8"/>
        </w:numPr>
        <w:ind w:left="1440"/>
        <w:rPr>
          <w:rFonts w:cs="Arial"/>
        </w:rPr>
      </w:pPr>
      <w:r>
        <w:rPr>
          <w:rFonts w:cs="Arial"/>
        </w:rPr>
        <w:t>Description of the d</w:t>
      </w:r>
      <w:r w:rsidR="00F95F32" w:rsidRPr="006435F4">
        <w:rPr>
          <w:rFonts w:cs="Arial"/>
        </w:rPr>
        <w:t>ata, methodologies, and assumptions used to develop the</w:t>
      </w:r>
      <w:r>
        <w:rPr>
          <w:rFonts w:cs="Arial"/>
        </w:rPr>
        <w:t>se</w:t>
      </w:r>
      <w:r w:rsidR="00F95F32" w:rsidRPr="006435F4">
        <w:rPr>
          <w:rFonts w:cs="Arial"/>
        </w:rPr>
        <w:t xml:space="preserve"> calculations </w:t>
      </w:r>
      <w:r w:rsidR="00F95F32" w:rsidRPr="006435F4">
        <w:rPr>
          <w:rStyle w:val="Emphasis"/>
          <w:rFonts w:cs="Arial"/>
        </w:rPr>
        <w:t>[Section I.</w:t>
      </w:r>
      <w:r w:rsidR="00B1450E" w:rsidRPr="006435F4">
        <w:rPr>
          <w:rStyle w:val="Emphasis"/>
          <w:rFonts w:cs="Arial"/>
        </w:rPr>
        <w:t>4</w:t>
      </w:r>
      <w:r w:rsidR="00F95F32" w:rsidRPr="006435F4">
        <w:rPr>
          <w:rStyle w:val="Emphasis"/>
          <w:rFonts w:cs="Arial"/>
        </w:rPr>
        <w:t>.E.ii.</w:t>
      </w:r>
      <w:r w:rsidR="00EF4004" w:rsidRPr="006435F4">
        <w:rPr>
          <w:rStyle w:val="Emphasis"/>
          <w:rFonts w:cs="Arial"/>
        </w:rPr>
        <w:t>(</w:t>
      </w:r>
      <w:r w:rsidR="00F95F32" w:rsidRPr="006435F4">
        <w:rPr>
          <w:rStyle w:val="Emphasis"/>
          <w:rFonts w:cs="Arial"/>
        </w:rPr>
        <w:t>d</w:t>
      </w:r>
      <w:r w:rsidR="00EF4004" w:rsidRPr="006435F4">
        <w:rPr>
          <w:rStyle w:val="Emphasis"/>
          <w:rFonts w:cs="Arial"/>
        </w:rPr>
        <w:t>)</w:t>
      </w:r>
      <w:r w:rsidR="00F95F32" w:rsidRPr="006435F4">
        <w:rPr>
          <w:rStyle w:val="Emphasis"/>
          <w:rFonts w:cs="Arial"/>
        </w:rPr>
        <w:t>]</w:t>
      </w:r>
    </w:p>
    <w:p w14:paraId="3AD825AA" w14:textId="52E6DFA1" w:rsidR="00F95F32" w:rsidRPr="006435F4" w:rsidRDefault="008C10CD" w:rsidP="00F95F32">
      <w:pPr>
        <w:rPr>
          <w:rFonts w:cs="Arial"/>
        </w:rPr>
      </w:pPr>
      <w:r w:rsidRPr="006435F4">
        <w:rPr>
          <w:rFonts w:cs="Arial"/>
        </w:rPr>
        <w:t xml:space="preserve">(b) </w:t>
      </w:r>
      <w:r w:rsidR="00F95F32" w:rsidRPr="006435F4">
        <w:rPr>
          <w:rFonts w:cs="Arial"/>
        </w:rPr>
        <w:t>CMS also made updates to pass-through payment documentation:</w:t>
      </w:r>
    </w:p>
    <w:p w14:paraId="0A39F554" w14:textId="36FB748D" w:rsidR="00F95F32" w:rsidRPr="006435F4" w:rsidRDefault="00F95F32" w:rsidP="008C10CD">
      <w:pPr>
        <w:numPr>
          <w:ilvl w:val="0"/>
          <w:numId w:val="9"/>
        </w:numPr>
        <w:ind w:left="720"/>
        <w:rPr>
          <w:rFonts w:cs="Arial"/>
        </w:rPr>
      </w:pPr>
      <w:r w:rsidRPr="006435F4">
        <w:rPr>
          <w:rFonts w:cs="Arial"/>
        </w:rPr>
        <w:t xml:space="preserve">The description of each pass-through payment must include </w:t>
      </w:r>
      <w:r w:rsidR="008202DC">
        <w:rPr>
          <w:rFonts w:cs="Arial"/>
        </w:rPr>
        <w:t>“</w:t>
      </w:r>
      <w:r w:rsidRPr="006435F4">
        <w:rPr>
          <w:rFonts w:cs="Arial"/>
        </w:rPr>
        <w:t>a description of how the pass-through payment will be paid (</w:t>
      </w:r>
      <w:r w:rsidR="008202DC">
        <w:rPr>
          <w:rFonts w:cs="Arial"/>
        </w:rPr>
        <w:t xml:space="preserve">e.g. </w:t>
      </w:r>
      <w:r w:rsidRPr="006435F4">
        <w:rPr>
          <w:rFonts w:cs="Arial"/>
        </w:rPr>
        <w:t>aggregate or PMPM amount</w:t>
      </w:r>
      <w:r w:rsidR="008202DC">
        <w:rPr>
          <w:rFonts w:cs="Arial"/>
        </w:rPr>
        <w:t xml:space="preserve"> where the final aggregate payment varies based on actual enrollment</w:t>
      </w:r>
      <w:r w:rsidR="006435F4">
        <w:rPr>
          <w:rFonts w:cs="Arial"/>
        </w:rPr>
        <w:t>)</w:t>
      </w:r>
      <w:r w:rsidR="008202DC">
        <w:rPr>
          <w:rFonts w:cs="Arial"/>
        </w:rPr>
        <w:t>”</w:t>
      </w:r>
      <w:r w:rsidRPr="006435F4">
        <w:rPr>
          <w:rFonts w:cs="Arial"/>
        </w:rPr>
        <w:t xml:space="preserve"> </w:t>
      </w:r>
      <w:r w:rsidRPr="006435F4">
        <w:rPr>
          <w:rStyle w:val="Emphasis"/>
          <w:rFonts w:cs="Arial"/>
        </w:rPr>
        <w:t>[Section I.4.E.ii.</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ii</w:t>
      </w:r>
      <w:r w:rsidR="00EF4004" w:rsidRPr="006435F4">
        <w:rPr>
          <w:rStyle w:val="Emphasis"/>
          <w:rFonts w:cs="Arial"/>
        </w:rPr>
        <w:t>)</w:t>
      </w:r>
      <w:r w:rsidRPr="006435F4">
        <w:rPr>
          <w:rStyle w:val="Emphasis"/>
          <w:rFonts w:cs="Arial"/>
        </w:rPr>
        <w:t>]</w:t>
      </w:r>
    </w:p>
    <w:p w14:paraId="4EEB9758" w14:textId="66DCC4FD" w:rsidR="00F95F32" w:rsidRPr="006435F4" w:rsidRDefault="00F95F32" w:rsidP="00CB00B6">
      <w:pPr>
        <w:numPr>
          <w:ilvl w:val="0"/>
          <w:numId w:val="9"/>
        </w:numPr>
        <w:ind w:left="720"/>
        <w:rPr>
          <w:rFonts w:cs="Arial"/>
        </w:rPr>
      </w:pPr>
      <w:r w:rsidRPr="006435F4">
        <w:rPr>
          <w:rFonts w:cs="Arial"/>
        </w:rPr>
        <w:t xml:space="preserve">For each pass-through payment, the financing mechanism of the pass-through payment must also be documented. Additional detail can be found in </w:t>
      </w:r>
      <w:r w:rsidRPr="006435F4">
        <w:rPr>
          <w:rStyle w:val="Emphasis"/>
          <w:rFonts w:cs="Arial"/>
        </w:rPr>
        <w:t>[Section I.4.E.ii.</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vi</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Pr="006435F4">
        <w:rPr>
          <w:rFonts w:cs="Arial"/>
        </w:rPr>
        <w:t>, but it appears that CMS is aiming to align rate setting requirements with the revised preprint template to be used for all contract rating periods that begin on or after July 1, 2021</w:t>
      </w:r>
      <w:r w:rsidR="009F0C25" w:rsidRPr="000E7DA8">
        <w:rPr>
          <w:rStyle w:val="FootnoteReference"/>
          <w:rFonts w:cs="Arial"/>
        </w:rPr>
        <w:footnoteReference w:id="7"/>
      </w:r>
      <w:r w:rsidRPr="000E7DA8">
        <w:rPr>
          <w:rFonts w:cs="Arial"/>
        </w:rPr>
        <w:t>, as well as the letter to State Medicaid Directors regarding additional guidance on state directed payments</w:t>
      </w:r>
      <w:r w:rsidR="009F0C25" w:rsidRPr="000E7DA8">
        <w:rPr>
          <w:rStyle w:val="FootnoteReference"/>
          <w:rFonts w:cs="Arial"/>
        </w:rPr>
        <w:footnoteReference w:id="8"/>
      </w:r>
      <w:r w:rsidRPr="000E7DA8">
        <w:rPr>
          <w:rFonts w:cs="Arial"/>
        </w:rPr>
        <w:t>.</w:t>
      </w:r>
      <w:r w:rsidR="00EA604A" w:rsidRPr="009F423B">
        <w:rPr>
          <w:rFonts w:cs="Arial"/>
        </w:rPr>
        <w:t xml:space="preserve"> </w:t>
      </w:r>
      <w:r w:rsidRPr="006435F4">
        <w:rPr>
          <w:rFonts w:cs="Arial"/>
        </w:rPr>
        <w:t xml:space="preserve">Additional documentation requirements include the source of the non-federal share of the payment arrangement as well as a table of information to be populated for intergovernmental transfer </w:t>
      </w:r>
      <w:r w:rsidR="00EA604A" w:rsidRPr="006435F4">
        <w:rPr>
          <w:rFonts w:cs="Arial"/>
        </w:rPr>
        <w:t xml:space="preserve">(IGT) </w:t>
      </w:r>
      <w:r w:rsidRPr="006435F4">
        <w:rPr>
          <w:rFonts w:cs="Arial"/>
        </w:rPr>
        <w:t>entities.</w:t>
      </w:r>
      <w:r w:rsidR="00EA604A" w:rsidRPr="006435F4">
        <w:rPr>
          <w:rFonts w:cs="Arial"/>
        </w:rPr>
        <w:t xml:space="preserve"> </w:t>
      </w:r>
      <w:r w:rsidR="00F871AB" w:rsidRPr="006435F4">
        <w:rPr>
          <w:rFonts w:cs="Arial"/>
        </w:rPr>
        <w:t>For any payment funded by IGTs, r</w:t>
      </w:r>
      <w:r w:rsidR="00EA604A" w:rsidRPr="006435F4">
        <w:rPr>
          <w:rFonts w:cs="Arial"/>
        </w:rPr>
        <w:t>equired documentation includes:</w:t>
      </w:r>
      <w:r w:rsidR="00EF4004" w:rsidRPr="006435F4">
        <w:rPr>
          <w:rFonts w:cs="Arial"/>
        </w:rPr>
        <w:t xml:space="preserve"> </w:t>
      </w:r>
      <w:r w:rsidR="00EF4004" w:rsidRPr="006435F4">
        <w:rPr>
          <w:rStyle w:val="Emphasis"/>
          <w:rFonts w:cs="Arial"/>
        </w:rPr>
        <w:t>[Section I.4.E.ii.(a).(vi).(B)]</w:t>
      </w:r>
    </w:p>
    <w:p w14:paraId="34531D70" w14:textId="257ED9A8" w:rsidR="00EA604A" w:rsidRPr="006435F4" w:rsidRDefault="008202DC" w:rsidP="008C10CD">
      <w:pPr>
        <w:numPr>
          <w:ilvl w:val="1"/>
          <w:numId w:val="9"/>
        </w:numPr>
        <w:ind w:left="1440"/>
        <w:rPr>
          <w:rFonts w:cs="Arial"/>
        </w:rPr>
      </w:pPr>
      <w:r>
        <w:rPr>
          <w:rFonts w:cs="Arial"/>
        </w:rPr>
        <w:t>“</w:t>
      </w:r>
      <w:r w:rsidR="00EA604A" w:rsidRPr="006435F4">
        <w:rPr>
          <w:rFonts w:cs="Arial"/>
        </w:rPr>
        <w:t>A complete list of the names of the entities transferring funds</w:t>
      </w:r>
      <w:r>
        <w:rPr>
          <w:rFonts w:cs="Arial"/>
        </w:rPr>
        <w:t>”</w:t>
      </w:r>
    </w:p>
    <w:p w14:paraId="2E6562EE" w14:textId="3BBE41ED" w:rsidR="00EA604A" w:rsidRPr="006435F4" w:rsidRDefault="008202DC" w:rsidP="008C10CD">
      <w:pPr>
        <w:numPr>
          <w:ilvl w:val="1"/>
          <w:numId w:val="9"/>
        </w:numPr>
        <w:ind w:left="1440"/>
        <w:rPr>
          <w:rFonts w:cs="Arial"/>
        </w:rPr>
      </w:pPr>
      <w:r>
        <w:rPr>
          <w:rFonts w:cs="Arial"/>
        </w:rPr>
        <w:t>“</w:t>
      </w:r>
      <w:r w:rsidR="00EA604A" w:rsidRPr="006435F4">
        <w:rPr>
          <w:rFonts w:cs="Arial"/>
        </w:rPr>
        <w:t>The operational nature of the entity (state, county, city, other)</w:t>
      </w:r>
      <w:r>
        <w:rPr>
          <w:rFonts w:cs="Arial"/>
        </w:rPr>
        <w:t>”</w:t>
      </w:r>
    </w:p>
    <w:p w14:paraId="38122CDC" w14:textId="56CA5763" w:rsidR="00EA604A" w:rsidRPr="006435F4" w:rsidRDefault="008202DC" w:rsidP="008C10CD">
      <w:pPr>
        <w:numPr>
          <w:ilvl w:val="1"/>
          <w:numId w:val="9"/>
        </w:numPr>
        <w:ind w:left="1440"/>
        <w:rPr>
          <w:rFonts w:cs="Arial"/>
        </w:rPr>
      </w:pPr>
      <w:r>
        <w:rPr>
          <w:rFonts w:cs="Arial"/>
        </w:rPr>
        <w:lastRenderedPageBreak/>
        <w:t>“</w:t>
      </w:r>
      <w:r w:rsidR="00EA604A" w:rsidRPr="006435F4">
        <w:rPr>
          <w:rFonts w:cs="Arial"/>
        </w:rPr>
        <w:t>The total amounts transferred by each entity</w:t>
      </w:r>
      <w:r>
        <w:rPr>
          <w:rFonts w:cs="Arial"/>
        </w:rPr>
        <w:t>”</w:t>
      </w:r>
    </w:p>
    <w:p w14:paraId="38E72E84" w14:textId="5779D52F" w:rsidR="00EA604A" w:rsidRPr="006435F4" w:rsidRDefault="008202DC" w:rsidP="008C10CD">
      <w:pPr>
        <w:numPr>
          <w:ilvl w:val="1"/>
          <w:numId w:val="9"/>
        </w:numPr>
        <w:ind w:left="1440"/>
        <w:rPr>
          <w:rFonts w:cs="Arial"/>
        </w:rPr>
      </w:pPr>
      <w:r>
        <w:rPr>
          <w:rFonts w:cs="Arial"/>
        </w:rPr>
        <w:t>“</w:t>
      </w:r>
      <w:r w:rsidR="00EA604A" w:rsidRPr="006435F4">
        <w:rPr>
          <w:rFonts w:cs="Arial"/>
        </w:rPr>
        <w:t>Clarification on whether the transferring entity has general taxing authority</w:t>
      </w:r>
      <w:r>
        <w:rPr>
          <w:rFonts w:cs="Arial"/>
        </w:rPr>
        <w:t>”</w:t>
      </w:r>
    </w:p>
    <w:p w14:paraId="183A2481" w14:textId="102A8550" w:rsidR="00F871AB" w:rsidRPr="006435F4" w:rsidRDefault="008202DC" w:rsidP="00CB00B6">
      <w:pPr>
        <w:numPr>
          <w:ilvl w:val="1"/>
          <w:numId w:val="9"/>
        </w:numPr>
        <w:ind w:left="1440"/>
        <w:rPr>
          <w:rFonts w:cs="Arial"/>
        </w:rPr>
      </w:pPr>
      <w:r>
        <w:rPr>
          <w:rFonts w:cs="Arial"/>
        </w:rPr>
        <w:t>“</w:t>
      </w:r>
      <w:r w:rsidR="00EA604A" w:rsidRPr="006435F4">
        <w:rPr>
          <w:rFonts w:cs="Arial"/>
        </w:rPr>
        <w:t>Clarification on whether the transferring entity received appropriations (identify level of appropriations)</w:t>
      </w:r>
      <w:r>
        <w:rPr>
          <w:rFonts w:cs="Arial"/>
        </w:rPr>
        <w:t>”</w:t>
      </w:r>
    </w:p>
    <w:p w14:paraId="14D242F4" w14:textId="4B120A58" w:rsidR="00EA604A" w:rsidRPr="006435F4" w:rsidRDefault="008202DC" w:rsidP="00CB00B6">
      <w:pPr>
        <w:numPr>
          <w:ilvl w:val="1"/>
          <w:numId w:val="9"/>
        </w:numPr>
        <w:ind w:left="1440"/>
        <w:rPr>
          <w:rFonts w:cs="Arial"/>
        </w:rPr>
      </w:pPr>
      <w:r>
        <w:rPr>
          <w:rFonts w:cs="Arial"/>
        </w:rPr>
        <w:t>“</w:t>
      </w:r>
      <w:r w:rsidR="00F871AB" w:rsidRPr="006435F4">
        <w:rPr>
          <w:rFonts w:cs="Arial"/>
        </w:rPr>
        <w:t>Additional information or documentation regarding any written agreements that exist between the state and healthcare providers or amongst healthcare providers and/or related entities relating to the non-federal share of the payment arrangement, including a description of any additional written agreements the state is aware may exist with healthcare providers to support and finance the non-federal share of the payment arrangement.</w:t>
      </w:r>
      <w:r>
        <w:rPr>
          <w:rFonts w:cs="Arial"/>
        </w:rPr>
        <w:t>”</w:t>
      </w:r>
    </w:p>
    <w:p w14:paraId="3F19E8B4" w14:textId="40958083" w:rsidR="00F95F32" w:rsidRPr="006435F4" w:rsidRDefault="00F95F32" w:rsidP="008C10CD">
      <w:pPr>
        <w:numPr>
          <w:ilvl w:val="0"/>
          <w:numId w:val="9"/>
        </w:numPr>
        <w:ind w:left="720"/>
        <w:rPr>
          <w:rFonts w:cs="Arial"/>
        </w:rPr>
      </w:pPr>
      <w:r w:rsidRPr="006435F4">
        <w:rPr>
          <w:rFonts w:cs="Arial"/>
        </w:rPr>
        <w:t xml:space="preserve">For the base amount for hospital pass-through payments, there must be an explanation of any changes to the methodology utilized to for the base amount calculation relative to the </w:t>
      </w:r>
      <w:r w:rsidR="00B1450E" w:rsidRPr="006435F4">
        <w:rPr>
          <w:rFonts w:cs="Arial"/>
        </w:rPr>
        <w:t>previous</w:t>
      </w:r>
      <w:r w:rsidRPr="006435F4">
        <w:rPr>
          <w:rFonts w:cs="Arial"/>
        </w:rPr>
        <w:t xml:space="preserve"> years’, including fiscal impact </w:t>
      </w:r>
      <w:r w:rsidRPr="006435F4">
        <w:rPr>
          <w:rStyle w:val="Emphasis"/>
          <w:rFonts w:cs="Arial"/>
        </w:rPr>
        <w:t>[Section I.4.E.ii.</w:t>
      </w:r>
      <w:r w:rsidR="00EF4004" w:rsidRPr="006435F4">
        <w:rPr>
          <w:rStyle w:val="Emphasis"/>
          <w:rFonts w:cs="Arial"/>
        </w:rPr>
        <w:t>(</w:t>
      </w:r>
      <w:r w:rsidRPr="006435F4">
        <w:rPr>
          <w:rStyle w:val="Emphasis"/>
          <w:rFonts w:cs="Arial"/>
        </w:rPr>
        <w:t>c</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i</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B</w:t>
      </w:r>
      <w:r w:rsidR="00EF4004" w:rsidRPr="006435F4">
        <w:rPr>
          <w:rStyle w:val="Emphasis"/>
          <w:rFonts w:cs="Arial"/>
        </w:rPr>
        <w:t>)</w:t>
      </w:r>
      <w:r w:rsidRPr="006435F4">
        <w:rPr>
          <w:rStyle w:val="Emphasis"/>
          <w:rFonts w:cs="Arial"/>
        </w:rPr>
        <w:t>]</w:t>
      </w:r>
    </w:p>
    <w:p w14:paraId="29BCBFF6" w14:textId="596F7366" w:rsidR="009D4638" w:rsidRPr="006435F4" w:rsidRDefault="00F565A7" w:rsidP="009D4638">
      <w:pPr>
        <w:pStyle w:val="Heading2"/>
      </w:pPr>
      <w:commentRangeStart w:id="162"/>
      <w:r w:rsidRPr="006435F4">
        <w:t>6</w:t>
      </w:r>
      <w:r w:rsidR="009D4638" w:rsidRPr="006435F4">
        <w:t>. Risk-sharing mechanisms must be documented prior to the start of the rating period</w:t>
      </w:r>
    </w:p>
    <w:p w14:paraId="6D9DF924" w14:textId="40A053D2" w:rsidR="006E6E9C" w:rsidRPr="000E7DA8" w:rsidRDefault="009D4638" w:rsidP="006E6E9C">
      <w:pPr>
        <w:rPr>
          <w:rFonts w:cs="Arial"/>
        </w:rPr>
      </w:pPr>
      <w:r w:rsidRPr="006435F4">
        <w:rPr>
          <w:rFonts w:cs="Arial"/>
        </w:rPr>
        <w:t xml:space="preserve">In accordance with the updated Final rule, 42 C.F.R. § 438.6(b) requires risk-sharing mechanisms to be documented in the contract and rate certification prior to the start of the rating period. </w:t>
      </w:r>
      <w:r w:rsidR="00B46223" w:rsidRPr="006435F4">
        <w:rPr>
          <w:rFonts w:cs="Arial"/>
        </w:rPr>
        <w:t>Effective December 13, 2020, r</w:t>
      </w:r>
      <w:r w:rsidRPr="006435F4">
        <w:rPr>
          <w:rFonts w:cs="Arial"/>
        </w:rPr>
        <w:t xml:space="preserve">isk-sharing mechanisms may no longer be </w:t>
      </w:r>
      <w:r w:rsidR="00B46223" w:rsidRPr="006435F4">
        <w:rPr>
          <w:rFonts w:cs="Arial"/>
        </w:rPr>
        <w:t>added or modified after the start of the rating period.</w:t>
      </w:r>
      <w:r w:rsidR="006E6E9C" w:rsidRPr="006435F4">
        <w:rPr>
          <w:rFonts w:cs="Arial"/>
        </w:rPr>
        <w:t xml:space="preserve"> These arrangements must be developed in accordance with § 438.4, the rate development standards in § 438.5, and generally accepted actuarial principles and practices </w:t>
      </w:r>
      <w:r w:rsidR="006E6E9C" w:rsidRPr="006435F4">
        <w:rPr>
          <w:rStyle w:val="Emphasis"/>
          <w:rFonts w:cs="Arial"/>
        </w:rPr>
        <w:t>[Section I.4.C.i.a].</w:t>
      </w:r>
      <w:r w:rsidR="006E6E9C" w:rsidRPr="006435F4">
        <w:rPr>
          <w:rFonts w:cs="Arial"/>
        </w:rPr>
        <w:t xml:space="preserve"> This same requirement was also specifically noted again for the New Adult Group </w:t>
      </w:r>
      <w:r w:rsidR="006E6E9C" w:rsidRPr="006435F4">
        <w:rPr>
          <w:rStyle w:val="Emphasis"/>
          <w:rFonts w:cs="Arial"/>
        </w:rPr>
        <w:t>[Section III.5.A].</w:t>
      </w:r>
      <w:r w:rsidR="006E6E9C" w:rsidRPr="006435F4">
        <w:rPr>
          <w:rFonts w:cs="Arial"/>
        </w:rPr>
        <w:t xml:space="preserve"> </w:t>
      </w:r>
      <w:commentRangeEnd w:id="162"/>
      <w:r w:rsidR="006E6E9C" w:rsidRPr="000E7DA8">
        <w:rPr>
          <w:rStyle w:val="CommentReference"/>
          <w:rFonts w:cs="Arial"/>
        </w:rPr>
        <w:commentReference w:id="162"/>
      </w:r>
    </w:p>
    <w:p w14:paraId="7AFA99A1" w14:textId="606BD449" w:rsidR="002079F5" w:rsidRPr="009F423B" w:rsidRDefault="002079F5" w:rsidP="009D4638">
      <w:pPr>
        <w:rPr>
          <w:rFonts w:cs="Arial"/>
        </w:rPr>
      </w:pPr>
    </w:p>
    <w:p w14:paraId="3296DEFF" w14:textId="23AAEDCB" w:rsidR="002079F5" w:rsidRPr="000E7DA8" w:rsidRDefault="006E6E9C">
      <w:pPr>
        <w:pStyle w:val="Heading1"/>
      </w:pPr>
      <w:r w:rsidRPr="000E7DA8">
        <w:t xml:space="preserve">Other Notable </w:t>
      </w:r>
      <w:r w:rsidR="002079F5" w:rsidRPr="000E7DA8">
        <w:t>Items</w:t>
      </w:r>
    </w:p>
    <w:p w14:paraId="1371A76A" w14:textId="234DE475" w:rsidR="002079F5" w:rsidRPr="000E7DA8" w:rsidRDefault="00EA604A" w:rsidP="00F95F32">
      <w:pPr>
        <w:pStyle w:val="Heading2"/>
      </w:pPr>
      <w:r w:rsidRPr="000E7DA8">
        <w:t>1</w:t>
      </w:r>
      <w:r w:rsidR="00981F8E" w:rsidRPr="000E7DA8">
        <w:t>. Rating periods other than 12 months</w:t>
      </w:r>
    </w:p>
    <w:p w14:paraId="67CCC45C" w14:textId="69840247" w:rsidR="00981F8E" w:rsidRPr="007A50A6" w:rsidRDefault="00981F8E" w:rsidP="00981F8E">
      <w:pPr>
        <w:rPr>
          <w:rFonts w:cs="Arial"/>
        </w:rPr>
      </w:pPr>
      <w:r w:rsidRPr="008202DC">
        <w:rPr>
          <w:rFonts w:cs="Arial"/>
        </w:rPr>
        <w:t>Rate certifications must be done for a 12-month rating period. CMS removed language in the prior rate development guide that it would consider a time period other than 12 months to address unusual circumstances, such as when the state is trying to align program rating periods, or when the state needs to make a rate adjustment due to a contract amendment.</w:t>
      </w:r>
      <w:r w:rsidR="00024FD0" w:rsidRPr="007A50A6">
        <w:rPr>
          <w:rFonts w:cs="Arial"/>
        </w:rPr>
        <w:t xml:space="preserve"> </w:t>
      </w:r>
      <w:r w:rsidR="00024FD0" w:rsidRPr="007A50A6">
        <w:rPr>
          <w:rStyle w:val="Emphasis"/>
          <w:rFonts w:cs="Arial"/>
        </w:rPr>
        <w:t>[Section I.1.A.ii]</w:t>
      </w:r>
    </w:p>
    <w:p w14:paraId="3D56C274" w14:textId="77AD6873" w:rsidR="00F95F32" w:rsidRPr="000E7DA8" w:rsidRDefault="00EA604A" w:rsidP="00F95F32">
      <w:pPr>
        <w:pStyle w:val="Heading2"/>
      </w:pPr>
      <w:r w:rsidRPr="000E7DA8">
        <w:rPr>
          <w:color w:val="000000"/>
        </w:rPr>
        <w:t>2</w:t>
      </w:r>
      <w:r w:rsidR="00F95F32" w:rsidRPr="000E7DA8">
        <w:rPr>
          <w:color w:val="000000"/>
        </w:rPr>
        <w:t xml:space="preserve">. </w:t>
      </w:r>
      <w:r w:rsidR="00F95F32" w:rsidRPr="000E7DA8">
        <w:t>Retroactive adjustments to capitation rates</w:t>
      </w:r>
    </w:p>
    <w:p w14:paraId="5B6DDDAF" w14:textId="0574DDEE" w:rsidR="00EE016D" w:rsidRPr="007A50A6" w:rsidRDefault="00F95F32" w:rsidP="00981F8E">
      <w:pPr>
        <w:rPr>
          <w:rFonts w:cs="Arial"/>
        </w:rPr>
      </w:pPr>
      <w:r w:rsidRPr="008202DC">
        <w:rPr>
          <w:rFonts w:cs="Arial"/>
        </w:rPr>
        <w:t xml:space="preserve">CMS clarified that if a retroactive adjustment to the capitation rates is necessary, </w:t>
      </w:r>
      <w:r w:rsidR="000516A8" w:rsidRPr="008202DC">
        <w:rPr>
          <w:rFonts w:cs="Arial"/>
        </w:rPr>
        <w:t>it is acceptable to provide</w:t>
      </w:r>
      <w:r w:rsidRPr="008202DC">
        <w:rPr>
          <w:rFonts w:cs="Arial"/>
        </w:rPr>
        <w:t xml:space="preserve"> either a new rate certification or a rate amendment. </w:t>
      </w:r>
      <w:r w:rsidR="000516A8" w:rsidRPr="007A50A6">
        <w:rPr>
          <w:rFonts w:cs="Arial"/>
        </w:rPr>
        <w:t xml:space="preserve">The </w:t>
      </w:r>
      <w:r w:rsidRPr="007A50A6">
        <w:rPr>
          <w:rFonts w:cs="Arial"/>
        </w:rPr>
        <w:t xml:space="preserve">new certification or amendment must additionally include a description of whether the state adjusted rates by a </w:t>
      </w:r>
      <w:r w:rsidRPr="007A50A6">
        <w:rPr>
          <w:rFonts w:cs="Arial"/>
          <w:i/>
          <w:iCs/>
        </w:rPr>
        <w:t>de minimis</w:t>
      </w:r>
      <w:r w:rsidRPr="007A50A6">
        <w:rPr>
          <w:rFonts w:cs="Arial"/>
        </w:rPr>
        <w:t xml:space="preserve"> amount prior to submission of the rate amendment, as well</w:t>
      </w:r>
      <w:r w:rsidRPr="000E7DA8">
        <w:rPr>
          <w:rFonts w:cs="Arial"/>
          <w:rPrChange w:id="163" w:author="Mackenzie Egan" w:date="2021-06-29T15:41:00Z">
            <w:rPr/>
          </w:rPrChange>
        </w:rPr>
        <w:t xml:space="preserve"> as</w:t>
      </w:r>
      <w:r w:rsidR="0051485A" w:rsidRPr="000E7DA8">
        <w:rPr>
          <w:rFonts w:cs="Arial"/>
          <w:rPrChange w:id="164" w:author="Mackenzie Egan" w:date="2021-06-29T15:41:00Z">
            <w:rPr/>
          </w:rPrChange>
        </w:rPr>
        <w:t xml:space="preserve"> address and</w:t>
      </w:r>
      <w:r w:rsidRPr="000E7DA8">
        <w:rPr>
          <w:rFonts w:cs="Arial"/>
          <w:rPrChange w:id="165" w:author="Mackenzie Egan" w:date="2021-06-29T15:41:00Z">
            <w:rPr/>
          </w:rPrChange>
        </w:rPr>
        <w:t xml:space="preserve"> account for all differences from the most recently certified rates.</w:t>
      </w:r>
      <w:ins w:id="166" w:author="Jason Clarkson" w:date="2021-06-29T13:09:00Z">
        <w:r w:rsidR="00F565A7" w:rsidRPr="000E7DA8">
          <w:rPr>
            <w:rFonts w:cs="Arial"/>
            <w:rPrChange w:id="167" w:author="Mackenzie Egan" w:date="2021-06-29T15:41:00Z">
              <w:rPr/>
            </w:rPrChange>
          </w:rPr>
          <w:t xml:space="preserve"> </w:t>
        </w:r>
      </w:ins>
      <w:commentRangeStart w:id="168"/>
      <w:commentRangeStart w:id="169"/>
      <w:ins w:id="170" w:author="Justin Chow" w:date="2021-06-27T18:54:00Z">
        <w:r w:rsidR="00EE016D" w:rsidRPr="000E7DA8">
          <w:rPr>
            <w:rFonts w:cs="Arial"/>
            <w:rPrChange w:id="171" w:author="Mackenzie Egan" w:date="2021-06-29T15:41:00Z">
              <w:rPr/>
            </w:rPrChange>
          </w:rPr>
          <w:t xml:space="preserve">The </w:t>
        </w:r>
        <w:r w:rsidR="00EE016D" w:rsidRPr="000E7DA8">
          <w:rPr>
            <w:rFonts w:cs="Arial"/>
            <w:i/>
            <w:iCs/>
            <w:rPrChange w:id="172" w:author="Mackenzie Egan" w:date="2021-06-29T15:41:00Z">
              <w:rPr>
                <w:i/>
                <w:iCs/>
              </w:rPr>
            </w:rPrChange>
          </w:rPr>
          <w:t>de minimis</w:t>
        </w:r>
        <w:r w:rsidR="00EE016D" w:rsidRPr="000E7DA8">
          <w:rPr>
            <w:rFonts w:cs="Arial"/>
            <w:rPrChange w:id="173" w:author="Mackenzie Egan" w:date="2021-06-29T15:41:00Z">
              <w:rPr/>
            </w:rPrChange>
          </w:rPr>
          <w:t xml:space="preserve"> rate adjustment is specified as less than 1.5% of the capitation rate per rate cell, </w:t>
        </w:r>
      </w:ins>
      <w:ins w:id="174" w:author="Justin Chow" w:date="2021-06-27T18:55:00Z">
        <w:r w:rsidR="00EE016D" w:rsidRPr="000E7DA8">
          <w:rPr>
            <w:rFonts w:cs="Arial"/>
            <w:rPrChange w:id="175" w:author="Mackenzie Egan" w:date="2021-06-29T15:41:00Z">
              <w:rPr/>
            </w:rPrChange>
          </w:rPr>
          <w:t>consistent with 42 CFR § 438.7(c)(3).</w:t>
        </w:r>
      </w:ins>
      <w:commentRangeEnd w:id="168"/>
      <w:r w:rsidR="00F565A7" w:rsidRPr="000E7DA8">
        <w:rPr>
          <w:rStyle w:val="CommentReference"/>
          <w:rFonts w:cs="Arial"/>
        </w:rPr>
        <w:commentReference w:id="168"/>
      </w:r>
      <w:commentRangeEnd w:id="169"/>
      <w:r w:rsidR="002177E7" w:rsidRPr="009F423B">
        <w:rPr>
          <w:rStyle w:val="CommentReference"/>
          <w:rFonts w:cs="Arial"/>
        </w:rPr>
        <w:commentReference w:id="169"/>
      </w:r>
      <w:ins w:id="176" w:author="Mackenzie Egan" w:date="2021-06-29T14:52:00Z">
        <w:r w:rsidR="002177E7" w:rsidRPr="000E7DA8">
          <w:rPr>
            <w:rFonts w:cs="Arial"/>
          </w:rPr>
          <w:t xml:space="preserve"> As noted pr</w:t>
        </w:r>
      </w:ins>
      <w:ins w:id="177" w:author="Mackenzie Egan" w:date="2021-06-29T14:53:00Z">
        <w:r w:rsidR="002177E7" w:rsidRPr="009F423B">
          <w:rPr>
            <w:rFonts w:cs="Arial"/>
          </w:rPr>
          <w:t xml:space="preserve">eviously, this amount is </w:t>
        </w:r>
        <w:r w:rsidR="002177E7" w:rsidRPr="008202DC">
          <w:rPr>
            <w:rFonts w:cs="Arial"/>
          </w:rPr>
          <w:t xml:space="preserve">1.0% for capitation rate ranges </w:t>
        </w:r>
        <w:r w:rsidR="002177E7" w:rsidRPr="008202DC">
          <w:rPr>
            <w:rStyle w:val="Emphasis"/>
            <w:rFonts w:cs="Arial"/>
          </w:rPr>
          <w:t>[Section I.A.ix.(c)]</w:t>
        </w:r>
      </w:ins>
    </w:p>
    <w:p w14:paraId="52E85A8F" w14:textId="5B48F479" w:rsidR="00981F8E" w:rsidRPr="000E7DA8" w:rsidRDefault="00EA604A" w:rsidP="00F95F32">
      <w:pPr>
        <w:pStyle w:val="Heading2"/>
      </w:pPr>
      <w:r w:rsidRPr="000E7DA8">
        <w:t>3</w:t>
      </w:r>
      <w:r w:rsidR="00981F8E" w:rsidRPr="000E7DA8">
        <w:t>. When a rate amendment and contract amendment is required</w:t>
      </w:r>
    </w:p>
    <w:p w14:paraId="4C6BE8C4" w14:textId="1FC81B68" w:rsidR="00981F8E" w:rsidRPr="007A50A6" w:rsidRDefault="00933964" w:rsidP="00981F8E">
      <w:pPr>
        <w:rPr>
          <w:rFonts w:cs="Arial"/>
        </w:rPr>
      </w:pPr>
      <w:r w:rsidRPr="008202DC">
        <w:rPr>
          <w:rFonts w:cs="Arial"/>
        </w:rPr>
        <w:t>If the actuary is certifying rates (not rate ranges), the state must submit a revised rate certification when rates change, except for changes permitted as specified in 42 C.F.R § 438.4(c) or 42 C.F.R § 438.7(c)(3). For adjustments that result in an increase or decrease of more than 1.5% from the most recently certified capitation rates for any rate cell, states will need</w:t>
      </w:r>
      <w:r w:rsidRPr="007A50A6">
        <w:rPr>
          <w:rFonts w:cs="Arial"/>
        </w:rPr>
        <w:t xml:space="preserve"> to submit a rate amendment and contract amendment. </w:t>
      </w:r>
      <w:r w:rsidRPr="007A50A6">
        <w:rPr>
          <w:rStyle w:val="Emphasis"/>
          <w:rFonts w:cs="Arial"/>
        </w:rPr>
        <w:t>[Section I.1.A.xiii]</w:t>
      </w:r>
    </w:p>
    <w:p w14:paraId="7EB7D131" w14:textId="2772C88E" w:rsidR="00024FD0" w:rsidRPr="008202DC" w:rsidRDefault="00024FD0" w:rsidP="00981F8E">
      <w:pPr>
        <w:rPr>
          <w:rFonts w:cs="Arial"/>
        </w:rPr>
      </w:pPr>
      <w:r w:rsidRPr="000E7DA8">
        <w:rPr>
          <w:rFonts w:cs="Arial"/>
          <w:rPrChange w:id="178" w:author="Mackenzie Egan" w:date="2021-06-29T15:41:00Z">
            <w:rPr/>
          </w:rPrChange>
        </w:rPr>
        <w:t xml:space="preserve">If the state increases or decreases the capitation rates per rate cell </w:t>
      </w:r>
      <w:commentRangeStart w:id="179"/>
      <w:commentRangeStart w:id="180"/>
      <w:r w:rsidRPr="000E7DA8">
        <w:rPr>
          <w:rFonts w:cs="Arial"/>
          <w:rPrChange w:id="181" w:author="Mackenzie Egan" w:date="2021-06-29T15:41:00Z">
            <w:rPr/>
          </w:rPrChange>
        </w:rPr>
        <w:t xml:space="preserve">within the certified rate range (up to 1%), the </w:t>
      </w:r>
      <w:commentRangeEnd w:id="179"/>
      <w:r w:rsidR="00713A75" w:rsidRPr="000E7DA8">
        <w:rPr>
          <w:rStyle w:val="CommentReference"/>
          <w:rFonts w:cs="Arial"/>
        </w:rPr>
        <w:commentReference w:id="179"/>
      </w:r>
      <w:commentRangeEnd w:id="180"/>
      <w:r w:rsidR="002177E7" w:rsidRPr="000E7DA8">
        <w:rPr>
          <w:rStyle w:val="CommentReference"/>
          <w:rFonts w:cs="Arial"/>
        </w:rPr>
        <w:commentReference w:id="180"/>
      </w:r>
      <w:r w:rsidRPr="000E7DA8">
        <w:rPr>
          <w:rFonts w:cs="Arial"/>
        </w:rPr>
        <w:t xml:space="preserve">state must submit a contract amendment to effectuate any rate adjustment as the final capitation </w:t>
      </w:r>
      <w:r w:rsidRPr="000E7DA8">
        <w:rPr>
          <w:rFonts w:cs="Arial"/>
        </w:rPr>
        <w:lastRenderedPageBreak/>
        <w:t>rates must be specifically identified in the managed care plan contracts.</w:t>
      </w:r>
      <w:r w:rsidR="00281655" w:rsidRPr="000E7DA8">
        <w:rPr>
          <w:rFonts w:cs="Arial"/>
        </w:rPr>
        <w:t xml:space="preserve"> </w:t>
      </w:r>
      <w:r w:rsidR="00281655" w:rsidRPr="000E7DA8">
        <w:rPr>
          <w:rStyle w:val="Emphasis"/>
          <w:rFonts w:cs="Arial"/>
        </w:rPr>
        <w:t>[</w:t>
      </w:r>
      <w:r w:rsidR="00281655" w:rsidRPr="009F423B">
        <w:rPr>
          <w:rStyle w:val="Emphasis"/>
          <w:rFonts w:cs="Arial"/>
        </w:rPr>
        <w:t xml:space="preserve">Footnote 14 - </w:t>
      </w:r>
      <w:r w:rsidR="00281655" w:rsidRPr="008202DC">
        <w:rPr>
          <w:rStyle w:val="Emphasis"/>
          <w:rFonts w:cs="Arial"/>
        </w:rPr>
        <w:t>Section I.1.A.xiii.(d).(ii)]</w:t>
      </w:r>
    </w:p>
    <w:p w14:paraId="014F4F80" w14:textId="6A1184EE" w:rsidR="00981F8E" w:rsidRPr="000E7DA8" w:rsidRDefault="00933964" w:rsidP="00981F8E">
      <w:pPr>
        <w:rPr>
          <w:rFonts w:cs="Arial"/>
          <w:rPrChange w:id="182" w:author="Mackenzie Egan" w:date="2021-06-29T15:41:00Z">
            <w:rPr/>
          </w:rPrChange>
        </w:rPr>
      </w:pPr>
      <w:r w:rsidRPr="007A50A6">
        <w:rPr>
          <w:rFonts w:cs="Arial"/>
        </w:rPr>
        <w:t>Additionally, a state must submit a contract amendment and rate amendment to adjust capitation rates to address changes in applicable law or losses of program authority.</w:t>
      </w:r>
      <w:r w:rsidR="00281655" w:rsidRPr="007A50A6">
        <w:rPr>
          <w:rFonts w:cs="Arial"/>
        </w:rPr>
        <w:t xml:space="preserve"> </w:t>
      </w:r>
      <w:r w:rsidR="00281655" w:rsidRPr="007A50A6">
        <w:rPr>
          <w:rStyle w:val="Emphasis"/>
          <w:rFonts w:cs="Arial"/>
        </w:rPr>
        <w:t>[Section I.1.A.xiii.(f)]</w:t>
      </w:r>
    </w:p>
    <w:p w14:paraId="3BBAD768" w14:textId="48653E91" w:rsidR="00F95F32" w:rsidRPr="000E7DA8" w:rsidRDefault="00EA604A" w:rsidP="00F95F32">
      <w:pPr>
        <w:pStyle w:val="Heading2"/>
      </w:pPr>
      <w:r w:rsidRPr="000E7DA8">
        <w:t>4</w:t>
      </w:r>
      <w:r w:rsidR="00F95F32" w:rsidRPr="000E7DA8">
        <w:t xml:space="preserve">. Health Insurance Providers Fee </w:t>
      </w:r>
      <w:r w:rsidR="00CB00B6" w:rsidRPr="000E7DA8">
        <w:t>r</w:t>
      </w:r>
      <w:r w:rsidR="00F95F32" w:rsidRPr="000E7DA8">
        <w:t>epeal</w:t>
      </w:r>
    </w:p>
    <w:p w14:paraId="37BF27D6" w14:textId="6A3D3EEB" w:rsidR="00F95F32" w:rsidRPr="007A50A6" w:rsidRDefault="00F95F32" w:rsidP="00F95F32">
      <w:pPr>
        <w:rPr>
          <w:rFonts w:cs="Arial"/>
        </w:rPr>
      </w:pPr>
      <w:r w:rsidRPr="008202DC">
        <w:rPr>
          <w:rFonts w:cs="Arial"/>
        </w:rPr>
        <w:t xml:space="preserve">The fee is repealed by the Further Consolidated Appropriations Act, 2020, Division N, Subtitle E § 502 for calendar years beginning after December 31, 2020. Therefore, CMS has removed the language regarding the fee in </w:t>
      </w:r>
      <w:r w:rsidRPr="008202DC">
        <w:rPr>
          <w:rStyle w:val="Emphasis"/>
          <w:rFonts w:cs="Arial"/>
        </w:rPr>
        <w:t>[Section I.5.A.iv]</w:t>
      </w:r>
      <w:r w:rsidRPr="007A50A6">
        <w:rPr>
          <w:rFonts w:cs="Arial"/>
        </w:rPr>
        <w:t>.</w:t>
      </w:r>
    </w:p>
    <w:p w14:paraId="34FEE0EE" w14:textId="2EAAF6E0" w:rsidR="00981F8E" w:rsidRPr="000E7DA8" w:rsidRDefault="00EA604A" w:rsidP="00F95F32">
      <w:pPr>
        <w:pStyle w:val="Heading2"/>
      </w:pPr>
      <w:r w:rsidRPr="000E7DA8">
        <w:t>5</w:t>
      </w:r>
      <w:r w:rsidR="00981F8E" w:rsidRPr="000E7DA8">
        <w:t>. Rate development standards for Section II and Section III</w:t>
      </w:r>
    </w:p>
    <w:p w14:paraId="30F2E049" w14:textId="6804FAD2" w:rsidR="00981F8E" w:rsidRPr="007A50A6" w:rsidRDefault="0003475D" w:rsidP="00981F8E">
      <w:pPr>
        <w:rPr>
          <w:rFonts w:cs="Arial"/>
        </w:rPr>
      </w:pPr>
      <w:r w:rsidRPr="008202DC">
        <w:rPr>
          <w:rFonts w:cs="Arial"/>
        </w:rPr>
        <w:t xml:space="preserve">All general rate development standards outlined in Section I of the rate development guide apply to Section II and Section III. CMS acknowledges that the Section II and Section III are for additional guidance that is specific to </w:t>
      </w:r>
      <w:r w:rsidR="00365472" w:rsidRPr="007A50A6">
        <w:rPr>
          <w:rFonts w:cs="Arial"/>
        </w:rPr>
        <w:t>rate development for long-term services and supports (LTSS) and new adult group, respectively.</w:t>
      </w:r>
      <w:r w:rsidR="00024FD0" w:rsidRPr="007A50A6">
        <w:rPr>
          <w:rFonts w:cs="Arial"/>
        </w:rPr>
        <w:t xml:space="preserve"> </w:t>
      </w:r>
      <w:r w:rsidR="00024FD0" w:rsidRPr="007A50A6">
        <w:rPr>
          <w:rStyle w:val="Emphasis"/>
          <w:rFonts w:cs="Arial"/>
        </w:rPr>
        <w:t>[Section II Introduction] &amp; [Section III Introduction]</w:t>
      </w:r>
    </w:p>
    <w:p w14:paraId="69C44E10" w14:textId="0E109EDB" w:rsidR="00F95F32" w:rsidRPr="000E7DA8" w:rsidRDefault="00EA604A" w:rsidP="00F95F32">
      <w:pPr>
        <w:pStyle w:val="Heading2"/>
      </w:pPr>
      <w:r w:rsidRPr="000E7DA8">
        <w:t>6</w:t>
      </w:r>
      <w:r w:rsidR="00F95F32" w:rsidRPr="000E7DA8">
        <w:t>. Minor changes in Appendix A</w:t>
      </w:r>
      <w:r w:rsidRPr="000E7DA8">
        <w:t xml:space="preserve"> (Accelerated Rate Review</w:t>
      </w:r>
      <w:r w:rsidR="00F871AB" w:rsidRPr="000E7DA8">
        <w:t>s</w:t>
      </w:r>
      <w:r w:rsidRPr="000E7DA8">
        <w:t>)</w:t>
      </w:r>
    </w:p>
    <w:p w14:paraId="2AF39BCC" w14:textId="77777777" w:rsidR="00F95F32" w:rsidRPr="008202DC" w:rsidRDefault="00F95F32" w:rsidP="00F95F32">
      <w:pPr>
        <w:rPr>
          <w:rFonts w:cs="Arial"/>
        </w:rPr>
      </w:pPr>
      <w:r w:rsidRPr="008202DC">
        <w:rPr>
          <w:rFonts w:cs="Arial"/>
        </w:rPr>
        <w:t>CMS added Appendix A, guidance for an accelerated rate review process, for the first time in the 2020-2021 Guide. There are a few minor changes to that guidance for the 2021-2022 Guide, including:</w:t>
      </w:r>
    </w:p>
    <w:p w14:paraId="5EACAEBC" w14:textId="77777777" w:rsidR="00F95F32" w:rsidRPr="007A50A6" w:rsidRDefault="00F95F32" w:rsidP="00EA604A">
      <w:pPr>
        <w:numPr>
          <w:ilvl w:val="1"/>
          <w:numId w:val="13"/>
        </w:numPr>
        <w:ind w:left="720"/>
        <w:rPr>
          <w:rFonts w:cs="Arial"/>
        </w:rPr>
      </w:pPr>
      <w:r w:rsidRPr="007A50A6">
        <w:rPr>
          <w:rFonts w:cs="Arial"/>
        </w:rPr>
        <w:t>An additional criteria for qualifying for accelerated review includes that the actuary is certifying rates or rate ranges consistent with the certification covered by the previous full review. This means that if the actuary is certifying rate ranges in 2022, but certified rates in 2021, the rate range would not qualify for accelerated review.</w:t>
      </w:r>
    </w:p>
    <w:p w14:paraId="21B84308" w14:textId="68C62633" w:rsidR="00F95F32" w:rsidRPr="000E7DA8" w:rsidRDefault="00F95F32" w:rsidP="00EA604A">
      <w:pPr>
        <w:numPr>
          <w:ilvl w:val="1"/>
          <w:numId w:val="13"/>
        </w:numPr>
        <w:ind w:left="720"/>
        <w:rPr>
          <w:rFonts w:cs="Arial"/>
        </w:rPr>
      </w:pPr>
      <w:r w:rsidRPr="000E7DA8">
        <w:rPr>
          <w:rFonts w:cs="Arial"/>
          <w:rPrChange w:id="183" w:author="Mackenzie Egan" w:date="2021-06-29T15:41:00Z">
            <w:rPr/>
          </w:rPrChange>
        </w:rPr>
        <w:t xml:space="preserve">Additional guidance for submission </w:t>
      </w:r>
      <w:r w:rsidRPr="000E7DA8">
        <w:rPr>
          <w:rFonts w:cs="Arial"/>
        </w:rPr>
        <w:t>process</w:t>
      </w:r>
      <w:r w:rsidR="00713A75" w:rsidRPr="000E7DA8">
        <w:rPr>
          <w:rFonts w:cs="Arial"/>
        </w:rPr>
        <w:t>.</w:t>
      </w:r>
    </w:p>
    <w:p w14:paraId="34F0507D" w14:textId="6B8411C1" w:rsidR="00F95F32" w:rsidRPr="000E7DA8" w:rsidRDefault="00F95F32" w:rsidP="00EA604A">
      <w:pPr>
        <w:numPr>
          <w:ilvl w:val="1"/>
          <w:numId w:val="13"/>
        </w:numPr>
        <w:ind w:left="720"/>
        <w:rPr>
          <w:rFonts w:cs="Arial"/>
        </w:rPr>
      </w:pPr>
      <w:r w:rsidRPr="000E7DA8">
        <w:rPr>
          <w:rFonts w:cs="Arial"/>
        </w:rPr>
        <w:t xml:space="preserve">Implementation of </w:t>
      </w:r>
      <w:r w:rsidR="00713A75" w:rsidRPr="000E7DA8">
        <w:rPr>
          <w:rFonts w:cs="Arial"/>
        </w:rPr>
        <w:t>two-year</w:t>
      </w:r>
      <w:r w:rsidRPr="000E7DA8">
        <w:rPr>
          <w:rFonts w:cs="Arial"/>
        </w:rPr>
        <w:t xml:space="preserve"> time limit on base data compliance</w:t>
      </w:r>
      <w:r w:rsidR="00713A75" w:rsidRPr="000E7DA8">
        <w:rPr>
          <w:rFonts w:cs="Arial"/>
        </w:rPr>
        <w:t>.</w:t>
      </w:r>
    </w:p>
    <w:p w14:paraId="2B02BA87" w14:textId="652FF4D1" w:rsidR="00F95F32" w:rsidRPr="000E7DA8" w:rsidRDefault="00F95F32" w:rsidP="00EA604A">
      <w:pPr>
        <w:numPr>
          <w:ilvl w:val="1"/>
          <w:numId w:val="13"/>
        </w:numPr>
        <w:ind w:left="720"/>
        <w:rPr>
          <w:rFonts w:cs="Arial"/>
        </w:rPr>
      </w:pPr>
      <w:r w:rsidRPr="000E7DA8">
        <w:rPr>
          <w:rFonts w:cs="Arial"/>
        </w:rPr>
        <w:t>Additional columns added to suggested table for non-benefit costs for amounts in previous rating period and percentage change between rating periods</w:t>
      </w:r>
      <w:r w:rsidR="00713A75" w:rsidRPr="000E7DA8">
        <w:rPr>
          <w:rFonts w:cs="Arial"/>
        </w:rPr>
        <w:t>.</w:t>
      </w:r>
    </w:p>
    <w:p w14:paraId="14665AB9" w14:textId="55279DAC" w:rsidR="00DA72A2" w:rsidRPr="000E7DA8" w:rsidRDefault="00DA72A2">
      <w:pPr>
        <w:rPr>
          <w:rFonts w:cs="Arial"/>
        </w:rPr>
      </w:pPr>
    </w:p>
    <w:sectPr w:rsidR="00DA72A2" w:rsidRPr="000E7D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ason Clarkson" w:date="2021-06-29T12:28:00Z" w:initials="JC">
    <w:p w14:paraId="00719CE7" w14:textId="6195E28E" w:rsidR="00C10499" w:rsidRDefault="00C10499">
      <w:pPr>
        <w:pStyle w:val="CommentText"/>
      </w:pPr>
      <w:r>
        <w:rPr>
          <w:rStyle w:val="CommentReference"/>
        </w:rPr>
        <w:annotationRef/>
      </w:r>
      <w:r>
        <w:t>Who? State Medicaid agency compliance? Actuarial certification compliance? This seemed unclear the way it is written.</w:t>
      </w:r>
    </w:p>
  </w:comment>
  <w:comment w:id="6" w:author="Jason Clarkson" w:date="2021-06-29T12:29:00Z" w:initials="JC">
    <w:p w14:paraId="4E2143D1" w14:textId="6AE1BDAA" w:rsidR="00C10499" w:rsidRDefault="00C10499">
      <w:pPr>
        <w:pStyle w:val="CommentText"/>
      </w:pPr>
      <w:r>
        <w:rPr>
          <w:rStyle w:val="CommentReference"/>
        </w:rPr>
        <w:annotationRef/>
      </w:r>
      <w:r>
        <w:t>Where? In rate certification materials, other state documents, etc?</w:t>
      </w:r>
    </w:p>
  </w:comment>
  <w:comment w:id="1" w:author="Jason Clarkson" w:date="2021-06-29T12:29:00Z" w:initials="JC">
    <w:p w14:paraId="413093D9" w14:textId="00C87CE0" w:rsidR="00C10499" w:rsidRDefault="00C10499">
      <w:pPr>
        <w:pStyle w:val="CommentText"/>
      </w:pPr>
      <w:r>
        <w:rPr>
          <w:rStyle w:val="CommentReference"/>
        </w:rPr>
        <w:annotationRef/>
      </w:r>
      <w:r>
        <w:t xml:space="preserve">General comment that the intro wasn’t clear who you are speaking to. It is discussing changes to the rate development guide, while in reality the updates would often be done by the state actuary (i.e., us). </w:t>
      </w:r>
    </w:p>
  </w:comment>
  <w:comment w:id="28" w:author="Jason Clarkson" w:date="2021-06-29T12:41:00Z" w:initials="JC">
    <w:p w14:paraId="74FE696D" w14:textId="5DB37A00" w:rsidR="00175B27" w:rsidRDefault="00175B27">
      <w:pPr>
        <w:pStyle w:val="CommentText"/>
      </w:pPr>
      <w:r>
        <w:rPr>
          <w:rStyle w:val="CommentReference"/>
        </w:rPr>
        <w:annotationRef/>
      </w:r>
      <w:r>
        <w:t>Can someone think of a better word? Something better than “unique capitation rates for each rate cell”.</w:t>
      </w:r>
    </w:p>
  </w:comment>
  <w:comment w:id="29" w:author="Mackenzie Egan" w:date="2021-06-29T14:14:00Z" w:initials="ME">
    <w:p w14:paraId="77D687CE" w14:textId="0DF48346" w:rsidR="0089262B" w:rsidRDefault="0089262B">
      <w:pPr>
        <w:pStyle w:val="CommentText"/>
      </w:pPr>
      <w:r>
        <w:rPr>
          <w:rStyle w:val="CommentReference"/>
        </w:rPr>
        <w:annotationRef/>
      </w:r>
      <w:r>
        <w:t>I kind of like discrete, or possibly distinct. But to be fair the rate guide pretty much just says rates or rate ranges. So I feel like the audience that  would read this gets it</w:t>
      </w:r>
    </w:p>
  </w:comment>
  <w:comment w:id="82" w:author="Jason Clarkson" w:date="2021-06-29T12:46:00Z" w:initials="JC">
    <w:p w14:paraId="5623FE82" w14:textId="28AB1E9E" w:rsidR="00175B27" w:rsidRDefault="00175B27">
      <w:pPr>
        <w:pStyle w:val="CommentText"/>
      </w:pPr>
      <w:r>
        <w:rPr>
          <w:rStyle w:val="CommentReference"/>
        </w:rPr>
        <w:annotationRef/>
      </w:r>
      <w:r>
        <w:t>Please confirm.</w:t>
      </w:r>
    </w:p>
  </w:comment>
  <w:comment w:id="83" w:author="Mackenzie Egan" w:date="2021-06-29T14:24:00Z" w:initials="ME">
    <w:p w14:paraId="5CA93708" w14:textId="0A56B6E6" w:rsidR="0089262B" w:rsidRDefault="0089262B">
      <w:pPr>
        <w:pStyle w:val="CommentText"/>
      </w:pPr>
      <w:r>
        <w:rPr>
          <w:rStyle w:val="CommentReference"/>
        </w:rPr>
        <w:annotationRef/>
      </w:r>
      <w:r>
        <w:t>Yes</w:t>
      </w:r>
      <w:r w:rsidR="005F7B06">
        <w:t xml:space="preserve"> agree</w:t>
      </w:r>
    </w:p>
  </w:comment>
  <w:comment w:id="64" w:author="Jason Clarkson" w:date="2021-06-29T15:26:00Z" w:initials="JC">
    <w:p w14:paraId="23405032" w14:textId="6FCE6AC6" w:rsidR="00F67042" w:rsidRDefault="00F67042">
      <w:pPr>
        <w:pStyle w:val="CommentText"/>
      </w:pPr>
      <w:r>
        <w:rPr>
          <w:rStyle w:val="CommentReference"/>
        </w:rPr>
        <w:annotationRef/>
      </w:r>
      <w:r>
        <w:t xml:space="preserve">Need to be clear if the de minimis is INSIDE the rate range or whether it can BREAK the rate range by +/- 1%. </w:t>
      </w:r>
    </w:p>
  </w:comment>
  <w:comment w:id="119" w:author="Jason Clarkson" w:date="2021-06-29T13:04:00Z" w:initials="JC">
    <w:p w14:paraId="74BD6860" w14:textId="054E82BD" w:rsidR="00576111" w:rsidRDefault="00576111">
      <w:pPr>
        <w:pStyle w:val="CommentText"/>
      </w:pPr>
      <w:r>
        <w:rPr>
          <w:rStyle w:val="CommentReference"/>
        </w:rPr>
        <w:annotationRef/>
      </w:r>
      <w:r>
        <w:t>Footnote 7 seemed too harsh to me. Many of our states are using separate payment terms, so we shouldn’t make it sound like they are “wrong”.</w:t>
      </w:r>
    </w:p>
  </w:comment>
  <w:comment w:id="120" w:author="Mackenzie Egan" w:date="2021-06-29T14:45:00Z" w:initials="ME">
    <w:p w14:paraId="1FD3BA8B" w14:textId="47E02F72" w:rsidR="002177E7" w:rsidRDefault="002177E7">
      <w:pPr>
        <w:pStyle w:val="CommentText"/>
      </w:pPr>
      <w:r>
        <w:rPr>
          <w:rStyle w:val="CommentReference"/>
        </w:rPr>
        <w:annotationRef/>
      </w:r>
      <w:r>
        <w:t>I believe Justin saw this quoted somewhere which is why it was phrased this way. Will let him confirm. But would want to specify if it was a direct quote</w:t>
      </w:r>
    </w:p>
  </w:comment>
  <w:comment w:id="121" w:author="Justin Chow" w:date="2021-06-29T15:03:00Z" w:initials="JC">
    <w:p w14:paraId="00F54D91" w14:textId="02CB6D2F" w:rsidR="006938B2" w:rsidRDefault="006938B2">
      <w:pPr>
        <w:pStyle w:val="CommentText"/>
      </w:pPr>
      <w:r>
        <w:rPr>
          <w:rStyle w:val="CommentReference"/>
        </w:rPr>
        <w:annotationRef/>
      </w:r>
      <w:r>
        <w:t>This was a direct quote from 438.6(c) preprint. Item 32. I think it should be included with quotation marks.</w:t>
      </w:r>
    </w:p>
  </w:comment>
  <w:comment w:id="162" w:author="Mackenzie Egan" w:date="2021-06-29T14:59:00Z" w:initials="ME">
    <w:p w14:paraId="0CC6E5C4" w14:textId="4409CA5A" w:rsidR="006E6E9C" w:rsidRDefault="006E6E9C">
      <w:pPr>
        <w:pStyle w:val="CommentText"/>
      </w:pPr>
      <w:r>
        <w:rPr>
          <w:rStyle w:val="CommentReference"/>
        </w:rPr>
        <w:annotationRef/>
      </w:r>
      <w:r>
        <w:t>Moved #7 from clarifying items up here and combined language</w:t>
      </w:r>
    </w:p>
  </w:comment>
  <w:comment w:id="168" w:author="Jason Clarkson" w:date="2021-06-29T13:09:00Z" w:initials="JC">
    <w:p w14:paraId="102C3823" w14:textId="14A7455A" w:rsidR="00F565A7" w:rsidRDefault="00F565A7">
      <w:pPr>
        <w:pStyle w:val="CommentText"/>
      </w:pPr>
      <w:r>
        <w:rPr>
          <w:rStyle w:val="CommentReference"/>
        </w:rPr>
        <w:annotationRef/>
      </w:r>
      <w:r>
        <w:t>Isn’t this only when rate ranges are not used? Shouldn’t this be clarified to vary for when a rate range applies (i.e., 1.0%)?</w:t>
      </w:r>
    </w:p>
  </w:comment>
  <w:comment w:id="169" w:author="Mackenzie Egan" w:date="2021-06-29T14:53:00Z" w:initials="ME">
    <w:p w14:paraId="6F7297CC" w14:textId="271B5809" w:rsidR="002177E7" w:rsidRDefault="002177E7">
      <w:pPr>
        <w:pStyle w:val="CommentText"/>
      </w:pPr>
      <w:r>
        <w:rPr>
          <w:rStyle w:val="CommentReference"/>
        </w:rPr>
        <w:annotationRef/>
      </w:r>
      <w:r>
        <w:t>Clarified</w:t>
      </w:r>
    </w:p>
  </w:comment>
  <w:comment w:id="179" w:author="Jason Clarkson" w:date="2021-06-29T13:18:00Z" w:initials="JC">
    <w:p w14:paraId="546440DB" w14:textId="0B372FED" w:rsidR="00713A75" w:rsidRDefault="00713A75">
      <w:pPr>
        <w:pStyle w:val="CommentText"/>
      </w:pPr>
      <w:r>
        <w:rPr>
          <w:rStyle w:val="CommentReference"/>
        </w:rPr>
        <w:annotationRef/>
      </w:r>
      <w:r>
        <w:t>Is “within’ the right word here? This reads like they are staying in the rate range, when I thought the 1% was like the de minimis and could go above/below by 1%.</w:t>
      </w:r>
    </w:p>
  </w:comment>
  <w:comment w:id="180" w:author="Mackenzie Egan" w:date="2021-06-29T14:55:00Z" w:initials="ME">
    <w:p w14:paraId="5F0D19F3" w14:textId="76698020" w:rsidR="002177E7" w:rsidRDefault="002177E7">
      <w:pPr>
        <w:pStyle w:val="CommentText"/>
      </w:pPr>
      <w:r>
        <w:rPr>
          <w:rStyle w:val="CommentReference"/>
        </w:rPr>
        <w:annotationRef/>
      </w:r>
      <w:r>
        <w:t xml:space="preserve">I agree its confusing but this is the way its worded </w:t>
      </w:r>
      <w:r w:rsidR="006E6E9C">
        <w:t>in the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719CE7" w15:done="0"/>
  <w15:commentEx w15:paraId="4E2143D1" w15:done="0"/>
  <w15:commentEx w15:paraId="413093D9" w15:done="0"/>
  <w15:commentEx w15:paraId="74FE696D" w15:done="0"/>
  <w15:commentEx w15:paraId="77D687CE" w15:paraIdParent="74FE696D" w15:done="0"/>
  <w15:commentEx w15:paraId="5623FE82" w15:done="0"/>
  <w15:commentEx w15:paraId="5CA93708" w15:paraIdParent="5623FE82" w15:done="0"/>
  <w15:commentEx w15:paraId="23405032" w15:done="0"/>
  <w15:commentEx w15:paraId="74BD6860" w15:done="0"/>
  <w15:commentEx w15:paraId="1FD3BA8B" w15:paraIdParent="74BD6860" w15:done="0"/>
  <w15:commentEx w15:paraId="00F54D91" w15:paraIdParent="74BD6860" w15:done="0"/>
  <w15:commentEx w15:paraId="0CC6E5C4" w15:done="0"/>
  <w15:commentEx w15:paraId="102C3823" w15:done="0"/>
  <w15:commentEx w15:paraId="6F7297CC" w15:paraIdParent="102C3823" w15:done="0"/>
  <w15:commentEx w15:paraId="546440DB" w15:done="0"/>
  <w15:commentEx w15:paraId="5F0D19F3" w15:paraIdParent="546440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9074" w16cex:dateUtc="2021-06-29T16:28:00Z"/>
  <w16cex:commentExtensible w16cex:durableId="24859094" w16cex:dateUtc="2021-06-29T16:29:00Z"/>
  <w16cex:commentExtensible w16cex:durableId="248590B9" w16cex:dateUtc="2021-06-29T16:29:00Z"/>
  <w16cex:commentExtensible w16cex:durableId="2485935C" w16cex:dateUtc="2021-06-29T16:41:00Z"/>
  <w16cex:commentExtensible w16cex:durableId="2485A962" w16cex:dateUtc="2021-06-29T18:14:00Z"/>
  <w16cex:commentExtensible w16cex:durableId="248594A2" w16cex:dateUtc="2021-06-29T16:46:00Z"/>
  <w16cex:commentExtensible w16cex:durableId="2485AB90" w16cex:dateUtc="2021-06-29T18:24:00Z"/>
  <w16cex:commentExtensible w16cex:durableId="2485BA20" w16cex:dateUtc="2021-06-29T19:26:00Z"/>
  <w16cex:commentExtensible w16cex:durableId="248598DD" w16cex:dateUtc="2021-06-29T17:04:00Z"/>
  <w16cex:commentExtensible w16cex:durableId="2485B08C" w16cex:dateUtc="2021-06-29T18:45:00Z"/>
  <w16cex:commentExtensible w16cex:durableId="2485B4CD" w16cex:dateUtc="2021-06-29T19:03:00Z"/>
  <w16cex:commentExtensible w16cex:durableId="2485B3B5" w16cex:dateUtc="2021-06-29T18:59:00Z"/>
  <w16cex:commentExtensible w16cex:durableId="24859A18" w16cex:dateUtc="2021-06-29T17:09:00Z"/>
  <w16cex:commentExtensible w16cex:durableId="2485B269" w16cex:dateUtc="2021-06-29T18:53:00Z"/>
  <w16cex:commentExtensible w16cex:durableId="24859C2B" w16cex:dateUtc="2021-06-29T17:18:00Z"/>
  <w16cex:commentExtensible w16cex:durableId="2485B2EB" w16cex:dateUtc="2021-06-29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719CE7" w16cid:durableId="24859074"/>
  <w16cid:commentId w16cid:paraId="4E2143D1" w16cid:durableId="24859094"/>
  <w16cid:commentId w16cid:paraId="413093D9" w16cid:durableId="248590B9"/>
  <w16cid:commentId w16cid:paraId="74FE696D" w16cid:durableId="2485935C"/>
  <w16cid:commentId w16cid:paraId="77D687CE" w16cid:durableId="2485A962"/>
  <w16cid:commentId w16cid:paraId="5623FE82" w16cid:durableId="248594A2"/>
  <w16cid:commentId w16cid:paraId="5CA93708" w16cid:durableId="2485AB90"/>
  <w16cid:commentId w16cid:paraId="23405032" w16cid:durableId="2485BA20"/>
  <w16cid:commentId w16cid:paraId="74BD6860" w16cid:durableId="248598DD"/>
  <w16cid:commentId w16cid:paraId="1FD3BA8B" w16cid:durableId="2485B08C"/>
  <w16cid:commentId w16cid:paraId="00F54D91" w16cid:durableId="2485B4CD"/>
  <w16cid:commentId w16cid:paraId="0CC6E5C4" w16cid:durableId="2485B3B5"/>
  <w16cid:commentId w16cid:paraId="102C3823" w16cid:durableId="24859A18"/>
  <w16cid:commentId w16cid:paraId="6F7297CC" w16cid:durableId="2485B269"/>
  <w16cid:commentId w16cid:paraId="546440DB" w16cid:durableId="24859C2B"/>
  <w16cid:commentId w16cid:paraId="5F0D19F3" w16cid:durableId="2485B2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955AA" w14:textId="77777777" w:rsidR="00F95F32" w:rsidRDefault="00F95F32" w:rsidP="00F95F32">
      <w:pPr>
        <w:spacing w:after="0" w:line="240" w:lineRule="auto"/>
      </w:pPr>
      <w:r>
        <w:separator/>
      </w:r>
    </w:p>
  </w:endnote>
  <w:endnote w:type="continuationSeparator" w:id="0">
    <w:p w14:paraId="0FD90E34" w14:textId="77777777" w:rsidR="00F95F32" w:rsidRDefault="00F95F32" w:rsidP="00F9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75C94" w14:textId="77777777" w:rsidR="00F95F32" w:rsidRDefault="00F95F32" w:rsidP="00F95F32">
      <w:pPr>
        <w:spacing w:after="0" w:line="240" w:lineRule="auto"/>
      </w:pPr>
      <w:r>
        <w:separator/>
      </w:r>
    </w:p>
  </w:footnote>
  <w:footnote w:type="continuationSeparator" w:id="0">
    <w:p w14:paraId="317E5C1B" w14:textId="77777777" w:rsidR="00F95F32" w:rsidRDefault="00F95F32" w:rsidP="00F95F32">
      <w:pPr>
        <w:spacing w:after="0" w:line="240" w:lineRule="auto"/>
      </w:pPr>
      <w:r>
        <w:continuationSeparator/>
      </w:r>
    </w:p>
  </w:footnote>
  <w:footnote w:id="1">
    <w:p w14:paraId="684A1968" w14:textId="706D0693" w:rsidR="007D0341" w:rsidRPr="004F02CC" w:rsidRDefault="007D0341">
      <w:pPr>
        <w:pStyle w:val="FootnoteText"/>
        <w:rPr>
          <w:rFonts w:ascii="Arial" w:hAnsi="Arial" w:cs="Arial"/>
          <w:sz w:val="16"/>
          <w:szCs w:val="16"/>
          <w:rPrChange w:id="10" w:author="Justin Chow" w:date="2021-06-29T16:18:00Z">
            <w:rPr>
              <w:rFonts w:ascii="Arial" w:hAnsi="Arial" w:cs="Arial"/>
            </w:rPr>
          </w:rPrChange>
        </w:rPr>
      </w:pPr>
      <w:r w:rsidRPr="004F02CC">
        <w:rPr>
          <w:rStyle w:val="FootnoteReference"/>
          <w:rFonts w:ascii="Arial" w:hAnsi="Arial" w:cs="Arial"/>
          <w:sz w:val="16"/>
          <w:szCs w:val="16"/>
          <w:rPrChange w:id="11" w:author="Justin Chow" w:date="2021-06-29T16:18:00Z">
            <w:rPr>
              <w:rStyle w:val="FootnoteReference"/>
              <w:rFonts w:ascii="Arial" w:hAnsi="Arial" w:cs="Arial"/>
            </w:rPr>
          </w:rPrChange>
        </w:rPr>
        <w:footnoteRef/>
      </w:r>
      <w:r w:rsidRPr="004F02CC">
        <w:rPr>
          <w:rFonts w:ascii="Arial" w:hAnsi="Arial" w:cs="Arial"/>
          <w:sz w:val="16"/>
          <w:szCs w:val="16"/>
          <w:rPrChange w:id="12" w:author="Justin Chow" w:date="2021-06-29T16:18:00Z">
            <w:rPr>
              <w:rFonts w:ascii="Arial" w:hAnsi="Arial" w:cs="Arial"/>
            </w:rPr>
          </w:rPrChange>
        </w:rPr>
        <w:t xml:space="preserve"> https://www.federalregister.gov/documents/2020/11/13/2020-24758/medicaid-program-medicaid-and-childrens-health-insurance-program-chip-managed-care</w:t>
      </w:r>
    </w:p>
  </w:footnote>
  <w:footnote w:id="2">
    <w:p w14:paraId="43E914C4" w14:textId="4280EDD3" w:rsidR="00C10499" w:rsidRPr="004F02CC" w:rsidRDefault="00C10499">
      <w:pPr>
        <w:pStyle w:val="FootnoteText"/>
        <w:rPr>
          <w:rFonts w:ascii="Arial" w:hAnsi="Arial" w:cs="Arial"/>
          <w:sz w:val="16"/>
          <w:szCs w:val="16"/>
          <w:rPrChange w:id="14" w:author="Justin Chow" w:date="2021-06-29T16:18:00Z">
            <w:rPr>
              <w:rFonts w:ascii="Arial" w:hAnsi="Arial" w:cs="Arial"/>
            </w:rPr>
          </w:rPrChange>
        </w:rPr>
      </w:pPr>
      <w:r w:rsidRPr="004F02CC">
        <w:rPr>
          <w:rStyle w:val="FootnoteReference"/>
          <w:rFonts w:ascii="Arial" w:hAnsi="Arial" w:cs="Arial"/>
          <w:sz w:val="16"/>
          <w:szCs w:val="16"/>
          <w:rPrChange w:id="15" w:author="Justin Chow" w:date="2021-06-29T16:18:00Z">
            <w:rPr>
              <w:rStyle w:val="FootnoteReference"/>
              <w:rFonts w:ascii="Arial" w:hAnsi="Arial" w:cs="Arial"/>
            </w:rPr>
          </w:rPrChange>
        </w:rPr>
        <w:footnoteRef/>
      </w:r>
      <w:r w:rsidRPr="004F02CC">
        <w:rPr>
          <w:rFonts w:ascii="Arial" w:hAnsi="Arial" w:cs="Arial"/>
          <w:sz w:val="16"/>
          <w:szCs w:val="16"/>
          <w:rPrChange w:id="16" w:author="Justin Chow" w:date="2021-06-29T16:18:00Z">
            <w:rPr>
              <w:rFonts w:ascii="Arial" w:hAnsi="Arial" w:cs="Arial"/>
            </w:rPr>
          </w:rPrChange>
        </w:rPr>
        <w:t xml:space="preserve"> https://www.medicaid.gov/Federal-Policy-Guidance/Downloads/smd21001.pdf</w:t>
      </w:r>
    </w:p>
  </w:footnote>
  <w:footnote w:id="3">
    <w:p w14:paraId="086D422B" w14:textId="77777777" w:rsidR="003D65C2" w:rsidRPr="004F02CC" w:rsidRDefault="003D65C2" w:rsidP="003D65C2">
      <w:pPr>
        <w:pStyle w:val="FootnoteText"/>
        <w:rPr>
          <w:rFonts w:ascii="Arial" w:hAnsi="Arial" w:cs="Arial"/>
          <w:sz w:val="16"/>
          <w:szCs w:val="16"/>
          <w:rPrChange w:id="18" w:author="Justin Chow" w:date="2021-06-29T16:18:00Z">
            <w:rPr>
              <w:rFonts w:ascii="Arial" w:hAnsi="Arial" w:cs="Arial"/>
            </w:rPr>
          </w:rPrChange>
        </w:rPr>
      </w:pPr>
      <w:r w:rsidRPr="004F02CC">
        <w:rPr>
          <w:rStyle w:val="FootnoteReference"/>
          <w:rFonts w:ascii="Arial" w:hAnsi="Arial" w:cs="Arial"/>
          <w:sz w:val="16"/>
          <w:szCs w:val="16"/>
          <w:rPrChange w:id="19" w:author="Justin Chow" w:date="2021-06-29T16:18:00Z">
            <w:rPr>
              <w:rStyle w:val="FootnoteReference"/>
              <w:rFonts w:ascii="Arial" w:hAnsi="Arial" w:cs="Arial"/>
            </w:rPr>
          </w:rPrChange>
        </w:rPr>
        <w:footnoteRef/>
      </w:r>
      <w:r w:rsidRPr="004F02CC">
        <w:rPr>
          <w:rFonts w:ascii="Arial" w:hAnsi="Arial" w:cs="Arial"/>
          <w:sz w:val="16"/>
          <w:szCs w:val="16"/>
          <w:rPrChange w:id="20" w:author="Justin Chow" w:date="2021-06-29T16:18:00Z">
            <w:rPr>
              <w:rFonts w:ascii="Arial" w:hAnsi="Arial" w:cs="Arial"/>
            </w:rPr>
          </w:rPrChange>
        </w:rPr>
        <w:t xml:space="preserve"> See </w:t>
      </w:r>
      <w:r w:rsidR="004F02CC" w:rsidRPr="004F02CC">
        <w:rPr>
          <w:sz w:val="16"/>
          <w:szCs w:val="16"/>
          <w:rPrChange w:id="21" w:author="Justin Chow" w:date="2021-06-29T16:18:00Z">
            <w:rPr/>
          </w:rPrChange>
        </w:rPr>
        <w:fldChar w:fldCharType="begin"/>
      </w:r>
      <w:r w:rsidR="004F02CC" w:rsidRPr="004F02CC">
        <w:rPr>
          <w:sz w:val="16"/>
          <w:szCs w:val="16"/>
          <w:rPrChange w:id="22" w:author="Justin Chow" w:date="2021-06-29T16:18:00Z">
            <w:rPr/>
          </w:rPrChange>
        </w:rPr>
        <w:instrText xml:space="preserve"> HYPERLINK "https://www.medicaid.gov/medicaid/managed-care/downloads/sdp-4386c-preprint-template.pdf" </w:instrText>
      </w:r>
      <w:r w:rsidR="004F02CC" w:rsidRPr="004F02CC">
        <w:rPr>
          <w:sz w:val="16"/>
          <w:szCs w:val="16"/>
          <w:rPrChange w:id="23" w:author="Justin Chow" w:date="2021-06-29T16:18:00Z">
            <w:rPr>
              <w:rStyle w:val="Hyperlink"/>
              <w:rFonts w:ascii="Arial" w:hAnsi="Arial" w:cs="Arial"/>
            </w:rPr>
          </w:rPrChange>
        </w:rPr>
        <w:fldChar w:fldCharType="separate"/>
      </w:r>
      <w:r w:rsidRPr="004F02CC">
        <w:rPr>
          <w:rStyle w:val="Hyperlink"/>
          <w:rFonts w:ascii="Arial" w:hAnsi="Arial" w:cs="Arial"/>
          <w:sz w:val="16"/>
          <w:szCs w:val="16"/>
          <w:rPrChange w:id="24" w:author="Justin Chow" w:date="2021-06-29T16:18:00Z">
            <w:rPr>
              <w:rStyle w:val="Hyperlink"/>
              <w:rFonts w:ascii="Arial" w:hAnsi="Arial" w:cs="Arial"/>
            </w:rPr>
          </w:rPrChange>
        </w:rPr>
        <w:t>https://www.medicaid.gov/medicaid/managed-care/downloads/sdp-4386c-preprint-template.pdf</w:t>
      </w:r>
      <w:r w:rsidR="004F02CC" w:rsidRPr="004F02CC">
        <w:rPr>
          <w:rStyle w:val="Hyperlink"/>
          <w:rFonts w:ascii="Arial" w:hAnsi="Arial" w:cs="Arial"/>
          <w:sz w:val="16"/>
          <w:szCs w:val="16"/>
          <w:rPrChange w:id="25" w:author="Justin Chow" w:date="2021-06-29T16:18:00Z">
            <w:rPr>
              <w:rStyle w:val="Hyperlink"/>
              <w:rFonts w:ascii="Arial" w:hAnsi="Arial" w:cs="Arial"/>
            </w:rPr>
          </w:rPrChange>
        </w:rPr>
        <w:fldChar w:fldCharType="end"/>
      </w:r>
      <w:r w:rsidRPr="004F02CC">
        <w:rPr>
          <w:rFonts w:ascii="Arial" w:hAnsi="Arial" w:cs="Arial"/>
          <w:sz w:val="16"/>
          <w:szCs w:val="16"/>
          <w:rPrChange w:id="26" w:author="Justin Chow" w:date="2021-06-29T16:18:00Z">
            <w:rPr>
              <w:rFonts w:ascii="Arial" w:hAnsi="Arial" w:cs="Arial"/>
            </w:rPr>
          </w:rPrChange>
        </w:rPr>
        <w:t xml:space="preserve"> for a copy of the Section 438.6(c) preprint submission template.</w:t>
      </w:r>
    </w:p>
  </w:footnote>
  <w:footnote w:id="4">
    <w:p w14:paraId="156B58A3" w14:textId="3DEF0D15" w:rsidR="00E729A7" w:rsidRPr="004F02CC" w:rsidRDefault="00E729A7">
      <w:pPr>
        <w:pStyle w:val="FootnoteText"/>
        <w:rPr>
          <w:rFonts w:ascii="Arial" w:hAnsi="Arial" w:cs="Arial"/>
          <w:sz w:val="16"/>
          <w:szCs w:val="16"/>
          <w:rPrChange w:id="53" w:author="Justin Chow" w:date="2021-06-29T16:18:00Z">
            <w:rPr>
              <w:rFonts w:ascii="Arial" w:hAnsi="Arial" w:cs="Arial"/>
            </w:rPr>
          </w:rPrChange>
        </w:rPr>
      </w:pPr>
      <w:r w:rsidRPr="004F02CC">
        <w:rPr>
          <w:rStyle w:val="FootnoteReference"/>
          <w:rFonts w:ascii="Arial" w:hAnsi="Arial" w:cs="Arial"/>
          <w:sz w:val="16"/>
          <w:szCs w:val="16"/>
          <w:rPrChange w:id="54" w:author="Justin Chow" w:date="2021-06-29T16:18:00Z">
            <w:rPr>
              <w:rStyle w:val="FootnoteReference"/>
              <w:rFonts w:ascii="Arial" w:hAnsi="Arial" w:cs="Arial"/>
            </w:rPr>
          </w:rPrChange>
        </w:rPr>
        <w:footnoteRef/>
      </w:r>
      <w:r w:rsidRPr="004F02CC">
        <w:rPr>
          <w:rFonts w:ascii="Arial" w:hAnsi="Arial" w:cs="Arial"/>
          <w:sz w:val="16"/>
          <w:szCs w:val="16"/>
          <w:rPrChange w:id="55" w:author="Justin Chow" w:date="2021-06-29T16:18:00Z">
            <w:rPr>
              <w:rFonts w:ascii="Arial" w:hAnsi="Arial" w:cs="Arial"/>
            </w:rPr>
          </w:rPrChange>
        </w:rPr>
        <w:t xml:space="preserve"> For example, if the criteria is related to state negotiation or </w:t>
      </w:r>
      <w:del w:id="56" w:author="Justin Chow" w:date="2021-06-29T16:14:00Z">
        <w:r w:rsidRPr="004F02CC" w:rsidDel="004F02CC">
          <w:rPr>
            <w:rFonts w:ascii="Arial" w:hAnsi="Arial" w:cs="Arial"/>
            <w:sz w:val="16"/>
            <w:szCs w:val="16"/>
            <w:rPrChange w:id="57" w:author="Justin Chow" w:date="2021-06-29T16:18:00Z">
              <w:rPr>
                <w:rFonts w:ascii="Arial" w:hAnsi="Arial" w:cs="Arial"/>
              </w:rPr>
            </w:rPrChange>
          </w:rPr>
          <w:delText xml:space="preserve"> </w:delText>
        </w:r>
      </w:del>
      <w:r w:rsidRPr="004F02CC">
        <w:rPr>
          <w:rFonts w:ascii="Arial" w:hAnsi="Arial" w:cs="Arial"/>
          <w:sz w:val="16"/>
          <w:szCs w:val="16"/>
          <w:rPrChange w:id="58" w:author="Justin Chow" w:date="2021-06-29T16:18:00Z">
            <w:rPr>
              <w:rFonts w:ascii="Arial" w:hAnsi="Arial" w:cs="Arial"/>
            </w:rPr>
          </w:rPrChange>
        </w:rPr>
        <w:t>a competitive bidding process, the rate certification must identify which components of the capitation rates varied due to the negotiation or bidding, and document how those variation produced different points within the rate range.</w:t>
      </w:r>
    </w:p>
  </w:footnote>
  <w:footnote w:id="5">
    <w:p w14:paraId="3B6C4B71" w14:textId="60D19A79" w:rsidR="004E2FED" w:rsidRPr="004F02CC" w:rsidRDefault="004E2FED">
      <w:pPr>
        <w:pStyle w:val="FootnoteText"/>
        <w:rPr>
          <w:rFonts w:ascii="Arial" w:hAnsi="Arial" w:cs="Arial"/>
          <w:sz w:val="16"/>
          <w:szCs w:val="16"/>
          <w:rPrChange w:id="108" w:author="Justin Chow" w:date="2021-06-29T16:18:00Z">
            <w:rPr>
              <w:rFonts w:ascii="Arial" w:hAnsi="Arial" w:cs="Arial"/>
            </w:rPr>
          </w:rPrChange>
        </w:rPr>
      </w:pPr>
      <w:r w:rsidRPr="004F02CC">
        <w:rPr>
          <w:rStyle w:val="FootnoteReference"/>
          <w:rFonts w:ascii="Arial" w:hAnsi="Arial" w:cs="Arial"/>
          <w:sz w:val="16"/>
          <w:szCs w:val="16"/>
          <w:rPrChange w:id="109" w:author="Justin Chow" w:date="2021-06-29T16:18:00Z">
            <w:rPr>
              <w:rStyle w:val="FootnoteReference"/>
              <w:rFonts w:ascii="Arial" w:hAnsi="Arial" w:cs="Arial"/>
            </w:rPr>
          </w:rPrChange>
        </w:rPr>
        <w:footnoteRef/>
      </w:r>
      <w:r w:rsidRPr="004F02CC">
        <w:rPr>
          <w:rFonts w:ascii="Arial" w:hAnsi="Arial" w:cs="Arial"/>
          <w:sz w:val="16"/>
          <w:szCs w:val="16"/>
          <w:rPrChange w:id="110" w:author="Justin Chow" w:date="2021-06-29T16:18:00Z">
            <w:rPr>
              <w:rFonts w:ascii="Arial" w:hAnsi="Arial" w:cs="Arial"/>
            </w:rPr>
          </w:rPrChange>
        </w:rPr>
        <w:t xml:space="preserve"> For additional information, please see: </w:t>
      </w:r>
      <w:r w:rsidR="004F02CC" w:rsidRPr="004F02CC">
        <w:rPr>
          <w:sz w:val="16"/>
          <w:szCs w:val="16"/>
          <w:rPrChange w:id="111" w:author="Justin Chow" w:date="2021-06-29T16:18:00Z">
            <w:rPr/>
          </w:rPrChange>
        </w:rPr>
        <w:fldChar w:fldCharType="begin"/>
      </w:r>
      <w:r w:rsidR="004F02CC" w:rsidRPr="004F02CC">
        <w:rPr>
          <w:sz w:val="16"/>
          <w:szCs w:val="16"/>
          <w:rPrChange w:id="112" w:author="Justin Chow" w:date="2021-06-29T16:18:00Z">
            <w:rPr/>
          </w:rPrChange>
        </w:rPr>
        <w:instrText xml:space="preserve"> HYPERLINK "https://www.medicaid.gov/sites/default/files/Federal-Policy-Guidance/Downloads/cib051420.pdf" </w:instrText>
      </w:r>
      <w:r w:rsidR="004F02CC" w:rsidRPr="004F02CC">
        <w:rPr>
          <w:sz w:val="16"/>
          <w:szCs w:val="16"/>
          <w:rPrChange w:id="113" w:author="Justin Chow" w:date="2021-06-29T16:18:00Z">
            <w:rPr>
              <w:rStyle w:val="Hyperlink"/>
              <w:rFonts w:ascii="Arial" w:hAnsi="Arial" w:cs="Arial"/>
            </w:rPr>
          </w:rPrChange>
        </w:rPr>
        <w:fldChar w:fldCharType="separate"/>
      </w:r>
      <w:r w:rsidRPr="004F02CC">
        <w:rPr>
          <w:rStyle w:val="Hyperlink"/>
          <w:rFonts w:ascii="Arial" w:hAnsi="Arial" w:cs="Arial"/>
          <w:sz w:val="16"/>
          <w:szCs w:val="16"/>
          <w:rPrChange w:id="114" w:author="Justin Chow" w:date="2021-06-29T16:18:00Z">
            <w:rPr>
              <w:rStyle w:val="Hyperlink"/>
              <w:rFonts w:ascii="Arial" w:hAnsi="Arial" w:cs="Arial"/>
            </w:rPr>
          </w:rPrChange>
        </w:rPr>
        <w:t>https://www.medicaid.gov/sites/default/files/Federal-Policy-Guidance/Downloads/cib051420.pdf</w:t>
      </w:r>
      <w:r w:rsidR="004F02CC" w:rsidRPr="004F02CC">
        <w:rPr>
          <w:rStyle w:val="Hyperlink"/>
          <w:rFonts w:ascii="Arial" w:hAnsi="Arial" w:cs="Arial"/>
          <w:sz w:val="16"/>
          <w:szCs w:val="16"/>
          <w:rPrChange w:id="115" w:author="Justin Chow" w:date="2021-06-29T16:18:00Z">
            <w:rPr>
              <w:rStyle w:val="Hyperlink"/>
              <w:rFonts w:ascii="Arial" w:hAnsi="Arial" w:cs="Arial"/>
            </w:rPr>
          </w:rPrChange>
        </w:rPr>
        <w:fldChar w:fldCharType="end"/>
      </w:r>
      <w:r w:rsidRPr="004F02CC">
        <w:rPr>
          <w:rFonts w:ascii="Arial" w:hAnsi="Arial" w:cs="Arial"/>
          <w:sz w:val="16"/>
          <w:szCs w:val="16"/>
          <w:rPrChange w:id="116" w:author="Justin Chow" w:date="2021-06-29T16:18:00Z">
            <w:rPr>
              <w:rFonts w:ascii="Arial" w:hAnsi="Arial" w:cs="Arial"/>
            </w:rPr>
          </w:rPrChange>
        </w:rPr>
        <w:t xml:space="preserve">. </w:t>
      </w:r>
    </w:p>
  </w:footnote>
  <w:footnote w:id="6">
    <w:p w14:paraId="27FDE3C3" w14:textId="054BE76C" w:rsidR="00F1259D" w:rsidRPr="004F02CC" w:rsidRDefault="00F1259D">
      <w:pPr>
        <w:pStyle w:val="FootnoteText"/>
        <w:rPr>
          <w:rFonts w:ascii="Arial" w:hAnsi="Arial" w:cs="Arial"/>
          <w:sz w:val="16"/>
          <w:szCs w:val="16"/>
          <w:rPrChange w:id="122" w:author="Justin Chow" w:date="2021-06-29T16:18:00Z">
            <w:rPr>
              <w:rFonts w:ascii="Arial" w:hAnsi="Arial" w:cs="Arial"/>
            </w:rPr>
          </w:rPrChange>
        </w:rPr>
      </w:pPr>
      <w:r w:rsidRPr="004F02CC">
        <w:rPr>
          <w:rStyle w:val="FootnoteReference"/>
          <w:rFonts w:ascii="Arial" w:hAnsi="Arial" w:cs="Arial"/>
          <w:sz w:val="16"/>
          <w:szCs w:val="16"/>
          <w:rPrChange w:id="123" w:author="Justin Chow" w:date="2021-06-29T16:18:00Z">
            <w:rPr>
              <w:rStyle w:val="FootnoteReference"/>
              <w:rFonts w:ascii="Arial" w:hAnsi="Arial" w:cs="Arial"/>
            </w:rPr>
          </w:rPrChange>
        </w:rPr>
        <w:footnoteRef/>
      </w:r>
      <w:r w:rsidRPr="004F02CC">
        <w:rPr>
          <w:rFonts w:ascii="Arial" w:hAnsi="Arial" w:cs="Arial"/>
          <w:sz w:val="16"/>
          <w:szCs w:val="16"/>
          <w:rPrChange w:id="124" w:author="Justin Chow" w:date="2021-06-29T16:18:00Z">
            <w:rPr>
              <w:rFonts w:ascii="Arial" w:hAnsi="Arial" w:cs="Arial"/>
            </w:rPr>
          </w:rPrChange>
        </w:rPr>
        <w:t xml:space="preserve"> Incorporating the state directed payment as an adjustment in the development of capitation rates </w:t>
      </w:r>
      <w:r w:rsidR="006938B2" w:rsidRPr="004F02CC">
        <w:rPr>
          <w:rFonts w:ascii="Arial" w:hAnsi="Arial" w:cs="Arial"/>
          <w:sz w:val="16"/>
          <w:szCs w:val="16"/>
          <w:rPrChange w:id="125" w:author="Justin Chow" w:date="2021-06-29T16:18:00Z">
            <w:rPr>
              <w:rFonts w:ascii="Arial" w:hAnsi="Arial" w:cs="Arial"/>
            </w:rPr>
          </w:rPrChange>
        </w:rPr>
        <w:t>“</w:t>
      </w:r>
      <w:r w:rsidRPr="004F02CC">
        <w:rPr>
          <w:rFonts w:ascii="Arial" w:hAnsi="Arial" w:cs="Arial"/>
          <w:sz w:val="16"/>
          <w:szCs w:val="16"/>
          <w:rPrChange w:id="126" w:author="Justin Chow" w:date="2021-06-29T16:18:00Z">
            <w:rPr>
              <w:rFonts w:ascii="Arial" w:hAnsi="Arial" w:cs="Arial"/>
            </w:rPr>
          </w:rPrChange>
        </w:rPr>
        <w:t>is consistent with the rate development requirements described in 42 C.F.R. § 438.5 and consistent with the nature of risk-based managed care.</w:t>
      </w:r>
      <w:r w:rsidR="006938B2" w:rsidRPr="004F02CC">
        <w:rPr>
          <w:rFonts w:ascii="Arial" w:hAnsi="Arial" w:cs="Arial"/>
          <w:sz w:val="16"/>
          <w:szCs w:val="16"/>
          <w:rPrChange w:id="127" w:author="Justin Chow" w:date="2021-06-29T16:18:00Z">
            <w:rPr>
              <w:rFonts w:ascii="Arial" w:hAnsi="Arial" w:cs="Arial"/>
            </w:rPr>
          </w:rPrChange>
        </w:rPr>
        <w:t xml:space="preserve">” [See footnote 3] </w:t>
      </w:r>
      <w:r w:rsidRPr="004F02CC">
        <w:rPr>
          <w:rFonts w:ascii="Arial" w:hAnsi="Arial" w:cs="Arial"/>
          <w:sz w:val="16"/>
          <w:szCs w:val="16"/>
          <w:rPrChange w:id="128" w:author="Justin Chow" w:date="2021-06-29T16:18:00Z">
            <w:rPr>
              <w:rFonts w:ascii="Arial" w:hAnsi="Arial" w:cs="Arial"/>
            </w:rPr>
          </w:rPrChange>
        </w:rPr>
        <w:t xml:space="preserve">CMS requests additional justification for </w:t>
      </w:r>
      <w:r w:rsidR="006938B2" w:rsidRPr="004F02CC">
        <w:rPr>
          <w:rFonts w:ascii="Arial" w:hAnsi="Arial" w:cs="Arial"/>
          <w:sz w:val="16"/>
          <w:szCs w:val="16"/>
          <w:rPrChange w:id="129" w:author="Justin Chow" w:date="2021-06-29T16:18:00Z">
            <w:rPr>
              <w:rFonts w:ascii="Arial" w:hAnsi="Arial" w:cs="Arial"/>
            </w:rPr>
          </w:rPrChange>
        </w:rPr>
        <w:t>state directed payments</w:t>
      </w:r>
      <w:r w:rsidRPr="004F02CC">
        <w:rPr>
          <w:rFonts w:ascii="Arial" w:hAnsi="Arial" w:cs="Arial"/>
          <w:sz w:val="16"/>
          <w:szCs w:val="16"/>
          <w:rPrChange w:id="130" w:author="Justin Chow" w:date="2021-06-29T16:18:00Z">
            <w:rPr>
              <w:rFonts w:ascii="Arial" w:hAnsi="Arial" w:cs="Arial"/>
            </w:rPr>
          </w:rPrChange>
        </w:rPr>
        <w:t xml:space="preserve"> that are incorporated through</w:t>
      </w:r>
      <w:r w:rsidR="00576111" w:rsidRPr="004F02CC">
        <w:rPr>
          <w:rFonts w:ascii="Arial" w:hAnsi="Arial" w:cs="Arial"/>
          <w:sz w:val="16"/>
          <w:szCs w:val="16"/>
          <w:rPrChange w:id="131" w:author="Justin Chow" w:date="2021-06-29T16:18:00Z">
            <w:rPr>
              <w:rFonts w:ascii="Arial" w:hAnsi="Arial" w:cs="Arial"/>
            </w:rPr>
          </w:rPrChange>
        </w:rPr>
        <w:t xml:space="preserve"> a</w:t>
      </w:r>
      <w:r w:rsidRPr="004F02CC">
        <w:rPr>
          <w:rFonts w:ascii="Arial" w:hAnsi="Arial" w:cs="Arial"/>
          <w:sz w:val="16"/>
          <w:szCs w:val="16"/>
          <w:rPrChange w:id="132" w:author="Justin Chow" w:date="2021-06-29T16:18:00Z">
            <w:rPr>
              <w:rFonts w:ascii="Arial" w:hAnsi="Arial" w:cs="Arial"/>
            </w:rPr>
          </w:rPrChange>
        </w:rPr>
        <w:t xml:space="preserve"> separate payment term.</w:t>
      </w:r>
    </w:p>
  </w:footnote>
  <w:footnote w:id="7">
    <w:p w14:paraId="727F6645" w14:textId="6B496165" w:rsidR="009F0C25" w:rsidRPr="004F02CC" w:rsidRDefault="009F0C25">
      <w:pPr>
        <w:pStyle w:val="FootnoteText"/>
        <w:rPr>
          <w:rFonts w:ascii="Arial" w:hAnsi="Arial" w:cs="Arial"/>
          <w:sz w:val="16"/>
          <w:szCs w:val="16"/>
          <w:rPrChange w:id="150" w:author="Justin Chow" w:date="2021-06-29T16:18:00Z">
            <w:rPr>
              <w:rFonts w:ascii="Arial" w:hAnsi="Arial" w:cs="Arial"/>
            </w:rPr>
          </w:rPrChange>
        </w:rPr>
      </w:pPr>
      <w:r w:rsidRPr="004F02CC">
        <w:rPr>
          <w:rStyle w:val="FootnoteReference"/>
          <w:rFonts w:ascii="Arial" w:hAnsi="Arial" w:cs="Arial"/>
          <w:sz w:val="16"/>
          <w:szCs w:val="16"/>
          <w:rPrChange w:id="151" w:author="Justin Chow" w:date="2021-06-29T16:18:00Z">
            <w:rPr>
              <w:rStyle w:val="FootnoteReference"/>
              <w:rFonts w:ascii="Arial" w:hAnsi="Arial" w:cs="Arial"/>
            </w:rPr>
          </w:rPrChange>
        </w:rPr>
        <w:footnoteRef/>
      </w:r>
      <w:r w:rsidRPr="004F02CC">
        <w:rPr>
          <w:rFonts w:ascii="Arial" w:hAnsi="Arial" w:cs="Arial"/>
          <w:sz w:val="16"/>
          <w:szCs w:val="16"/>
          <w:rPrChange w:id="152" w:author="Justin Chow" w:date="2021-06-29T16:18:00Z">
            <w:rPr>
              <w:rFonts w:ascii="Arial" w:hAnsi="Arial" w:cs="Arial"/>
            </w:rPr>
          </w:rPrChange>
        </w:rPr>
        <w:t xml:space="preserve"> See </w:t>
      </w:r>
      <w:r w:rsidR="004F02CC" w:rsidRPr="004F02CC">
        <w:rPr>
          <w:sz w:val="16"/>
          <w:szCs w:val="16"/>
          <w:rPrChange w:id="153" w:author="Justin Chow" w:date="2021-06-29T16:18:00Z">
            <w:rPr/>
          </w:rPrChange>
        </w:rPr>
        <w:fldChar w:fldCharType="begin"/>
      </w:r>
      <w:r w:rsidR="004F02CC" w:rsidRPr="004F02CC">
        <w:rPr>
          <w:sz w:val="16"/>
          <w:szCs w:val="16"/>
          <w:rPrChange w:id="154" w:author="Justin Chow" w:date="2021-06-29T16:18:00Z">
            <w:rPr/>
          </w:rPrChange>
        </w:rPr>
        <w:instrText xml:space="preserve"> HYPERLINK "https://www.medicaid.gov/medicaid/managed-care/downloads/sdp-4386c-preprint-template.pdf" </w:instrText>
      </w:r>
      <w:r w:rsidR="004F02CC" w:rsidRPr="004F02CC">
        <w:rPr>
          <w:sz w:val="16"/>
          <w:szCs w:val="16"/>
          <w:rPrChange w:id="155" w:author="Justin Chow" w:date="2021-06-29T16:18:00Z">
            <w:rPr>
              <w:rStyle w:val="Hyperlink"/>
              <w:rFonts w:ascii="Arial" w:hAnsi="Arial" w:cs="Arial"/>
            </w:rPr>
          </w:rPrChange>
        </w:rPr>
        <w:fldChar w:fldCharType="separate"/>
      </w:r>
      <w:r w:rsidRPr="004F02CC">
        <w:rPr>
          <w:rStyle w:val="Hyperlink"/>
          <w:rFonts w:ascii="Arial" w:hAnsi="Arial" w:cs="Arial"/>
          <w:sz w:val="16"/>
          <w:szCs w:val="16"/>
          <w:rPrChange w:id="156" w:author="Justin Chow" w:date="2021-06-29T16:18:00Z">
            <w:rPr>
              <w:rStyle w:val="Hyperlink"/>
              <w:rFonts w:ascii="Arial" w:hAnsi="Arial" w:cs="Arial"/>
            </w:rPr>
          </w:rPrChange>
        </w:rPr>
        <w:t>https://www.medicaid.gov/medicaid/managed-care/downloads/sdp-4386c-preprint-template.pdf</w:t>
      </w:r>
      <w:r w:rsidR="004F02CC" w:rsidRPr="004F02CC">
        <w:rPr>
          <w:rStyle w:val="Hyperlink"/>
          <w:rFonts w:ascii="Arial" w:hAnsi="Arial" w:cs="Arial"/>
          <w:sz w:val="16"/>
          <w:szCs w:val="16"/>
          <w:rPrChange w:id="157" w:author="Justin Chow" w:date="2021-06-29T16:18:00Z">
            <w:rPr>
              <w:rStyle w:val="Hyperlink"/>
              <w:rFonts w:ascii="Arial" w:hAnsi="Arial" w:cs="Arial"/>
            </w:rPr>
          </w:rPrChange>
        </w:rPr>
        <w:fldChar w:fldCharType="end"/>
      </w:r>
      <w:r w:rsidRPr="004F02CC">
        <w:rPr>
          <w:rFonts w:ascii="Arial" w:hAnsi="Arial" w:cs="Arial"/>
          <w:sz w:val="16"/>
          <w:szCs w:val="16"/>
          <w:rPrChange w:id="158" w:author="Justin Chow" w:date="2021-06-29T16:18:00Z">
            <w:rPr>
              <w:rFonts w:ascii="Arial" w:hAnsi="Arial" w:cs="Arial"/>
            </w:rPr>
          </w:rPrChange>
        </w:rPr>
        <w:t xml:space="preserve"> for a copy of the Section 438.6(c) preprint submission template.</w:t>
      </w:r>
    </w:p>
  </w:footnote>
  <w:footnote w:id="8">
    <w:p w14:paraId="652A19ED" w14:textId="454AD1CB" w:rsidR="009F0C25" w:rsidRPr="004F02CC" w:rsidRDefault="009F0C25">
      <w:pPr>
        <w:pStyle w:val="FootnoteText"/>
        <w:rPr>
          <w:rFonts w:ascii="Arial" w:hAnsi="Arial" w:cs="Arial"/>
          <w:sz w:val="16"/>
          <w:szCs w:val="16"/>
          <w:rPrChange w:id="159" w:author="Justin Chow" w:date="2021-06-29T16:18:00Z">
            <w:rPr>
              <w:rFonts w:ascii="Arial" w:hAnsi="Arial" w:cs="Arial"/>
            </w:rPr>
          </w:rPrChange>
        </w:rPr>
      </w:pPr>
      <w:r w:rsidRPr="004F02CC">
        <w:rPr>
          <w:rStyle w:val="FootnoteReference"/>
          <w:rFonts w:ascii="Arial" w:hAnsi="Arial" w:cs="Arial"/>
          <w:sz w:val="16"/>
          <w:szCs w:val="16"/>
          <w:rPrChange w:id="160" w:author="Justin Chow" w:date="2021-06-29T16:18:00Z">
            <w:rPr>
              <w:rStyle w:val="FootnoteReference"/>
              <w:rFonts w:ascii="Arial" w:hAnsi="Arial" w:cs="Arial"/>
            </w:rPr>
          </w:rPrChange>
        </w:rPr>
        <w:footnoteRef/>
      </w:r>
      <w:r w:rsidRPr="004F02CC">
        <w:rPr>
          <w:rFonts w:ascii="Arial" w:hAnsi="Arial" w:cs="Arial"/>
          <w:sz w:val="16"/>
          <w:szCs w:val="16"/>
          <w:rPrChange w:id="161" w:author="Justin Chow" w:date="2021-06-29T16:18:00Z">
            <w:rPr>
              <w:rFonts w:ascii="Arial" w:hAnsi="Arial" w:cs="Arial"/>
            </w:rPr>
          </w:rPrChange>
        </w:rPr>
        <w:t xml:space="preserve"> https://www.medicaid.gov/Federal-Policy-Guidance/Downloads/smd21001.pdf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FFD"/>
    <w:multiLevelType w:val="hybridMultilevel"/>
    <w:tmpl w:val="AE742168"/>
    <w:lvl w:ilvl="0" w:tplc="1A7A00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5A0A"/>
    <w:multiLevelType w:val="hybridMultilevel"/>
    <w:tmpl w:val="6608B9A6"/>
    <w:lvl w:ilvl="0" w:tplc="CE6CC574">
      <w:start w:val="1"/>
      <w:numFmt w:val="decimal"/>
      <w:lvlText w:val="%1."/>
      <w:lvlJc w:val="left"/>
      <w:pPr>
        <w:ind w:left="360" w:hanging="360"/>
      </w:pPr>
      <w:rPr>
        <w:rFonts w:ascii="Arial" w:eastAsiaTheme="minorHAnsi" w:hAnsi="Arial"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41D75"/>
    <w:multiLevelType w:val="hybridMultilevel"/>
    <w:tmpl w:val="023C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38C8"/>
    <w:multiLevelType w:val="hybridMultilevel"/>
    <w:tmpl w:val="304E9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827D5"/>
    <w:multiLevelType w:val="hybridMultilevel"/>
    <w:tmpl w:val="32F06F1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943BF"/>
    <w:multiLevelType w:val="hybridMultilevel"/>
    <w:tmpl w:val="2DE06FE2"/>
    <w:lvl w:ilvl="0" w:tplc="C3F424C2">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025F"/>
    <w:multiLevelType w:val="hybridMultilevel"/>
    <w:tmpl w:val="530EB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C7C92"/>
    <w:multiLevelType w:val="hybridMultilevel"/>
    <w:tmpl w:val="2A1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D6BCB"/>
    <w:multiLevelType w:val="hybridMultilevel"/>
    <w:tmpl w:val="3D5EA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776F3"/>
    <w:multiLevelType w:val="hybridMultilevel"/>
    <w:tmpl w:val="577472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6913FE"/>
    <w:multiLevelType w:val="hybridMultilevel"/>
    <w:tmpl w:val="3B64BA30"/>
    <w:lvl w:ilvl="0" w:tplc="CE6CC574">
      <w:start w:val="1"/>
      <w:numFmt w:val="decimal"/>
      <w:lvlText w:val="%1."/>
      <w:lvlJc w:val="left"/>
      <w:pPr>
        <w:ind w:left="360" w:hanging="360"/>
      </w:pPr>
      <w:rPr>
        <w:rFonts w:ascii="Arial" w:eastAsiaTheme="minorHAnsi" w:hAnsi="Arial" w:cstheme="minorBidi"/>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A27D4E"/>
    <w:multiLevelType w:val="hybridMultilevel"/>
    <w:tmpl w:val="F6A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0"/>
  </w:num>
  <w:num w:numId="5">
    <w:abstractNumId w:val="8"/>
  </w:num>
  <w:num w:numId="6">
    <w:abstractNumId w:val="3"/>
  </w:num>
  <w:num w:numId="7">
    <w:abstractNumId w:val="2"/>
  </w:num>
  <w:num w:numId="8">
    <w:abstractNumId w:val="11"/>
  </w:num>
  <w:num w:numId="9">
    <w:abstractNumId w:val="9"/>
  </w:num>
  <w:num w:numId="10">
    <w:abstractNumId w:val="5"/>
  </w:num>
  <w:num w:numId="11">
    <w:abstractNumId w:val="1"/>
  </w:num>
  <w:num w:numId="12">
    <w:abstractNumId w:val="6"/>
  </w:num>
  <w:num w:numId="13">
    <w:abstractNumId w:val="12"/>
  </w:num>
  <w:num w:numId="14">
    <w:abstractNumId w:val="10"/>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stin Chow">
    <w15:presenceInfo w15:providerId="AD" w15:userId="S::Justin.Chow@milliman.com::04533418-eb6f-48a7-a76f-10e7b9eab7ae"/>
  </w15:person>
  <w15:person w15:author="Christine M. Mytelka">
    <w15:presenceInfo w15:providerId="AD" w15:userId="S::Christine.Mytelka@milliman.com::621e2311-4e9b-4217-9ace-ead268515a35"/>
  </w15:person>
  <w15:person w15:author="Mackenzie Egan">
    <w15:presenceInfo w15:providerId="AD" w15:userId="S::Mackenzie.Egan@milliman.com::d648df04-b96e-4e5d-a5e2-e24348881120"/>
  </w15:person>
  <w15:person w15:author="Jason Clarkson">
    <w15:presenceInfo w15:providerId="AD" w15:userId="S::Jason.Clarkson@milliman.com::59bf856c-ff01-49ed-af62-1d074067a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72"/>
    <w:rsid w:val="00024FD0"/>
    <w:rsid w:val="0003475D"/>
    <w:rsid w:val="000516A8"/>
    <w:rsid w:val="000E1FB2"/>
    <w:rsid w:val="000E7DA8"/>
    <w:rsid w:val="00175B27"/>
    <w:rsid w:val="00194FDC"/>
    <w:rsid w:val="001D3210"/>
    <w:rsid w:val="002079F5"/>
    <w:rsid w:val="002177E7"/>
    <w:rsid w:val="00222A09"/>
    <w:rsid w:val="002509DE"/>
    <w:rsid w:val="00262FFF"/>
    <w:rsid w:val="00263E6D"/>
    <w:rsid w:val="0027607D"/>
    <w:rsid w:val="00281655"/>
    <w:rsid w:val="002C6596"/>
    <w:rsid w:val="002E2F9E"/>
    <w:rsid w:val="002E5F9F"/>
    <w:rsid w:val="00304039"/>
    <w:rsid w:val="00325E18"/>
    <w:rsid w:val="00335A16"/>
    <w:rsid w:val="00365472"/>
    <w:rsid w:val="003879FD"/>
    <w:rsid w:val="003D65C2"/>
    <w:rsid w:val="00401BA6"/>
    <w:rsid w:val="00460958"/>
    <w:rsid w:val="0046352E"/>
    <w:rsid w:val="004A4969"/>
    <w:rsid w:val="004E2FED"/>
    <w:rsid w:val="004F02CC"/>
    <w:rsid w:val="00506184"/>
    <w:rsid w:val="0051485A"/>
    <w:rsid w:val="00515805"/>
    <w:rsid w:val="00522294"/>
    <w:rsid w:val="005649FC"/>
    <w:rsid w:val="00576111"/>
    <w:rsid w:val="00582918"/>
    <w:rsid w:val="0059499D"/>
    <w:rsid w:val="005A2B47"/>
    <w:rsid w:val="005F7B06"/>
    <w:rsid w:val="006046CD"/>
    <w:rsid w:val="00621772"/>
    <w:rsid w:val="006435F4"/>
    <w:rsid w:val="00655536"/>
    <w:rsid w:val="0068139D"/>
    <w:rsid w:val="006938B2"/>
    <w:rsid w:val="006A2F40"/>
    <w:rsid w:val="006A7475"/>
    <w:rsid w:val="006E6E9C"/>
    <w:rsid w:val="00713A75"/>
    <w:rsid w:val="00733321"/>
    <w:rsid w:val="00756270"/>
    <w:rsid w:val="00781B2B"/>
    <w:rsid w:val="007A50A6"/>
    <w:rsid w:val="007D0341"/>
    <w:rsid w:val="008202DC"/>
    <w:rsid w:val="00877DB9"/>
    <w:rsid w:val="0089262B"/>
    <w:rsid w:val="008C10CD"/>
    <w:rsid w:val="008F2852"/>
    <w:rsid w:val="00923441"/>
    <w:rsid w:val="009249B7"/>
    <w:rsid w:val="00933964"/>
    <w:rsid w:val="0097337C"/>
    <w:rsid w:val="00981F8E"/>
    <w:rsid w:val="009A41D3"/>
    <w:rsid w:val="009C075A"/>
    <w:rsid w:val="009D4638"/>
    <w:rsid w:val="009E04C4"/>
    <w:rsid w:val="009F0C25"/>
    <w:rsid w:val="009F423B"/>
    <w:rsid w:val="00A254DD"/>
    <w:rsid w:val="00A32B7A"/>
    <w:rsid w:val="00A555DF"/>
    <w:rsid w:val="00A86668"/>
    <w:rsid w:val="00AA0CEF"/>
    <w:rsid w:val="00B1450E"/>
    <w:rsid w:val="00B218BA"/>
    <w:rsid w:val="00B46223"/>
    <w:rsid w:val="00B747DB"/>
    <w:rsid w:val="00B93AFA"/>
    <w:rsid w:val="00B96BA9"/>
    <w:rsid w:val="00BA2F10"/>
    <w:rsid w:val="00C10499"/>
    <w:rsid w:val="00C301B8"/>
    <w:rsid w:val="00C30615"/>
    <w:rsid w:val="00C31080"/>
    <w:rsid w:val="00C72DD6"/>
    <w:rsid w:val="00C873B6"/>
    <w:rsid w:val="00CB00B6"/>
    <w:rsid w:val="00CC7302"/>
    <w:rsid w:val="00CE212E"/>
    <w:rsid w:val="00D35435"/>
    <w:rsid w:val="00DA1B82"/>
    <w:rsid w:val="00DA72A2"/>
    <w:rsid w:val="00E729A7"/>
    <w:rsid w:val="00E837D3"/>
    <w:rsid w:val="00EA604A"/>
    <w:rsid w:val="00EE016D"/>
    <w:rsid w:val="00EF4004"/>
    <w:rsid w:val="00EF662E"/>
    <w:rsid w:val="00F1259D"/>
    <w:rsid w:val="00F12ECB"/>
    <w:rsid w:val="00F565A7"/>
    <w:rsid w:val="00F67042"/>
    <w:rsid w:val="00F871AB"/>
    <w:rsid w:val="00F94888"/>
    <w:rsid w:val="00F95F32"/>
    <w:rsid w:val="00FA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7D4"/>
  <w15:chartTrackingRefBased/>
  <w15:docId w15:val="{D91BD2A8-AC2C-4BAB-85D6-0FD9F6EE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6D"/>
    <w:pPr>
      <w:keepNext/>
      <w:keepLines/>
      <w:spacing w:before="240" w:after="0"/>
      <w:outlineLvl w:val="0"/>
    </w:pPr>
    <w:rPr>
      <w:rFonts w:eastAsiaTheme="majorEastAsia" w:cs="Arial"/>
      <w:color w:val="4472C4" w:themeColor="accent1"/>
      <w:sz w:val="28"/>
      <w:szCs w:val="28"/>
    </w:rPr>
  </w:style>
  <w:style w:type="paragraph" w:styleId="Heading2">
    <w:name w:val="heading 2"/>
    <w:basedOn w:val="Normal"/>
    <w:next w:val="Normal"/>
    <w:link w:val="Heading2Char"/>
    <w:uiPriority w:val="9"/>
    <w:unhideWhenUsed/>
    <w:qFormat/>
    <w:rsid w:val="00F95F32"/>
    <w:pPr>
      <w:keepNext/>
      <w:keepLines/>
      <w:spacing w:before="40" w:after="0"/>
      <w:outlineLvl w:val="1"/>
    </w:pPr>
    <w:rPr>
      <w:rFonts w:eastAsiaTheme="majorEastAsia" w:cs="Arial"/>
      <w:b/>
      <w:bCs/>
      <w:color w:val="44546A" w:themeColor="text2"/>
      <w:szCs w:val="20"/>
    </w:rPr>
  </w:style>
  <w:style w:type="paragraph" w:styleId="Heading3">
    <w:name w:val="heading 3"/>
    <w:basedOn w:val="Normal"/>
    <w:next w:val="Normal"/>
    <w:link w:val="Heading3Char"/>
    <w:uiPriority w:val="9"/>
    <w:unhideWhenUsed/>
    <w:qFormat/>
    <w:rsid w:val="00EE0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772"/>
    <w:pPr>
      <w:ind w:left="720"/>
      <w:contextualSpacing/>
    </w:pPr>
  </w:style>
  <w:style w:type="character" w:styleId="Hyperlink">
    <w:name w:val="Hyperlink"/>
    <w:basedOn w:val="DefaultParagraphFont"/>
    <w:uiPriority w:val="99"/>
    <w:unhideWhenUsed/>
    <w:rsid w:val="00E837D3"/>
    <w:rPr>
      <w:color w:val="0563C1" w:themeColor="hyperlink"/>
      <w:u w:val="single"/>
    </w:rPr>
  </w:style>
  <w:style w:type="character" w:styleId="UnresolvedMention">
    <w:name w:val="Unresolved Mention"/>
    <w:basedOn w:val="DefaultParagraphFont"/>
    <w:uiPriority w:val="99"/>
    <w:semiHidden/>
    <w:unhideWhenUsed/>
    <w:rsid w:val="00E837D3"/>
    <w:rPr>
      <w:color w:val="605E5C"/>
      <w:shd w:val="clear" w:color="auto" w:fill="E1DFDD"/>
    </w:rPr>
  </w:style>
  <w:style w:type="character" w:customStyle="1" w:styleId="fontstyle01">
    <w:name w:val="fontstyle01"/>
    <w:basedOn w:val="DefaultParagraphFont"/>
    <w:rsid w:val="00582918"/>
    <w:rPr>
      <w:rFonts w:ascii="Arial-BoldMT" w:hAnsi="Arial-BoldMT" w:hint="default"/>
      <w:b/>
      <w:bCs/>
      <w:i w:val="0"/>
      <w:iCs w:val="0"/>
      <w:color w:val="39414D"/>
      <w:sz w:val="18"/>
      <w:szCs w:val="18"/>
    </w:rPr>
  </w:style>
  <w:style w:type="character" w:customStyle="1" w:styleId="fontstyle21">
    <w:name w:val="fontstyle21"/>
    <w:basedOn w:val="DefaultParagraphFont"/>
    <w:rsid w:val="00582918"/>
    <w:rPr>
      <w:rFonts w:ascii="ArialMT" w:hAnsi="ArialMT" w:hint="default"/>
      <w:b w:val="0"/>
      <w:bCs w:val="0"/>
      <w:i w:val="0"/>
      <w:iCs w:val="0"/>
      <w:color w:val="000000"/>
      <w:sz w:val="18"/>
      <w:szCs w:val="18"/>
    </w:rPr>
  </w:style>
  <w:style w:type="character" w:customStyle="1" w:styleId="Heading2Char">
    <w:name w:val="Heading 2 Char"/>
    <w:basedOn w:val="DefaultParagraphFont"/>
    <w:link w:val="Heading2"/>
    <w:uiPriority w:val="9"/>
    <w:rsid w:val="00F95F32"/>
    <w:rPr>
      <w:rFonts w:eastAsiaTheme="majorEastAsia" w:cs="Arial"/>
      <w:b/>
      <w:bCs/>
      <w:color w:val="44546A" w:themeColor="text2"/>
      <w:szCs w:val="20"/>
    </w:rPr>
  </w:style>
  <w:style w:type="character" w:styleId="Emphasis">
    <w:name w:val="Emphasis"/>
    <w:basedOn w:val="DefaultParagraphFont"/>
    <w:uiPriority w:val="20"/>
    <w:qFormat/>
    <w:rsid w:val="005A2B47"/>
    <w:rPr>
      <w:color w:val="4472C4" w:themeColor="accent1"/>
    </w:rPr>
  </w:style>
  <w:style w:type="character" w:styleId="CommentReference">
    <w:name w:val="annotation reference"/>
    <w:basedOn w:val="DefaultParagraphFont"/>
    <w:uiPriority w:val="99"/>
    <w:semiHidden/>
    <w:unhideWhenUsed/>
    <w:rsid w:val="00C301B8"/>
    <w:rPr>
      <w:sz w:val="16"/>
      <w:szCs w:val="16"/>
    </w:rPr>
  </w:style>
  <w:style w:type="paragraph" w:styleId="CommentText">
    <w:name w:val="annotation text"/>
    <w:basedOn w:val="Normal"/>
    <w:link w:val="CommentTextChar"/>
    <w:uiPriority w:val="99"/>
    <w:semiHidden/>
    <w:unhideWhenUsed/>
    <w:rsid w:val="00C301B8"/>
    <w:pPr>
      <w:spacing w:line="240" w:lineRule="auto"/>
    </w:pPr>
    <w:rPr>
      <w:szCs w:val="20"/>
    </w:rPr>
  </w:style>
  <w:style w:type="character" w:customStyle="1" w:styleId="CommentTextChar">
    <w:name w:val="Comment Text Char"/>
    <w:basedOn w:val="DefaultParagraphFont"/>
    <w:link w:val="CommentText"/>
    <w:uiPriority w:val="99"/>
    <w:semiHidden/>
    <w:rsid w:val="00C301B8"/>
    <w:rPr>
      <w:szCs w:val="20"/>
    </w:rPr>
  </w:style>
  <w:style w:type="paragraph" w:styleId="CommentSubject">
    <w:name w:val="annotation subject"/>
    <w:basedOn w:val="CommentText"/>
    <w:next w:val="CommentText"/>
    <w:link w:val="CommentSubjectChar"/>
    <w:uiPriority w:val="99"/>
    <w:semiHidden/>
    <w:unhideWhenUsed/>
    <w:rsid w:val="00C301B8"/>
    <w:rPr>
      <w:b/>
      <w:bCs/>
    </w:rPr>
  </w:style>
  <w:style w:type="character" w:customStyle="1" w:styleId="CommentSubjectChar">
    <w:name w:val="Comment Subject Char"/>
    <w:basedOn w:val="CommentTextChar"/>
    <w:link w:val="CommentSubject"/>
    <w:uiPriority w:val="99"/>
    <w:semiHidden/>
    <w:rsid w:val="00C301B8"/>
    <w:rPr>
      <w:b/>
      <w:bCs/>
      <w:szCs w:val="20"/>
    </w:rPr>
  </w:style>
  <w:style w:type="paragraph" w:styleId="BalloonText">
    <w:name w:val="Balloon Text"/>
    <w:basedOn w:val="Normal"/>
    <w:link w:val="BalloonTextChar"/>
    <w:uiPriority w:val="99"/>
    <w:semiHidden/>
    <w:unhideWhenUsed/>
    <w:rsid w:val="00C3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1B8"/>
    <w:rPr>
      <w:rFonts w:ascii="Segoe UI" w:hAnsi="Segoe UI" w:cs="Segoe UI"/>
      <w:sz w:val="18"/>
      <w:szCs w:val="18"/>
    </w:rPr>
  </w:style>
  <w:style w:type="character" w:customStyle="1" w:styleId="Heading1Char">
    <w:name w:val="Heading 1 Char"/>
    <w:basedOn w:val="DefaultParagraphFont"/>
    <w:link w:val="Heading1"/>
    <w:uiPriority w:val="9"/>
    <w:rsid w:val="00EE016D"/>
    <w:rPr>
      <w:rFonts w:eastAsiaTheme="majorEastAsia" w:cs="Arial"/>
      <w:color w:val="4472C4" w:themeColor="accent1"/>
      <w:sz w:val="28"/>
      <w:szCs w:val="28"/>
    </w:rPr>
  </w:style>
  <w:style w:type="paragraph" w:styleId="FootnoteText">
    <w:name w:val="footnote text"/>
    <w:basedOn w:val="Normal"/>
    <w:link w:val="FootnoteTextChar"/>
    <w:uiPriority w:val="99"/>
    <w:semiHidden/>
    <w:unhideWhenUsed/>
    <w:rsid w:val="00F95F32"/>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semiHidden/>
    <w:rsid w:val="00F95F32"/>
    <w:rPr>
      <w:rFonts w:asciiTheme="minorHAnsi" w:hAnsiTheme="minorHAnsi"/>
      <w:szCs w:val="20"/>
    </w:rPr>
  </w:style>
  <w:style w:type="character" w:styleId="FootnoteReference">
    <w:name w:val="footnote reference"/>
    <w:basedOn w:val="DefaultParagraphFont"/>
    <w:uiPriority w:val="99"/>
    <w:semiHidden/>
    <w:unhideWhenUsed/>
    <w:rsid w:val="00F95F32"/>
    <w:rPr>
      <w:vertAlign w:val="superscript"/>
    </w:rPr>
  </w:style>
  <w:style w:type="character" w:customStyle="1" w:styleId="Heading3Char">
    <w:name w:val="Heading 3 Char"/>
    <w:basedOn w:val="DefaultParagraphFont"/>
    <w:link w:val="Heading3"/>
    <w:uiPriority w:val="9"/>
    <w:rsid w:val="00EE016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25E18"/>
    <w:pPr>
      <w:numPr>
        <w:ilvl w:val="1"/>
      </w:numPr>
    </w:pPr>
    <w:rPr>
      <w:rFonts w:eastAsiaTheme="minorEastAsia" w:cs="Arial"/>
      <w:color w:val="5A5A5A" w:themeColor="text1" w:themeTint="A5"/>
      <w:sz w:val="22"/>
    </w:rPr>
  </w:style>
  <w:style w:type="character" w:customStyle="1" w:styleId="SubtitleChar">
    <w:name w:val="Subtitle Char"/>
    <w:basedOn w:val="DefaultParagraphFont"/>
    <w:link w:val="Subtitle"/>
    <w:uiPriority w:val="11"/>
    <w:rsid w:val="00325E18"/>
    <w:rPr>
      <w:rFonts w:eastAsiaTheme="minorEastAsia" w:cs="Arial"/>
      <w:color w:val="5A5A5A" w:themeColor="text1" w:themeTint="A5"/>
      <w:sz w:val="22"/>
    </w:rPr>
  </w:style>
  <w:style w:type="paragraph" w:customStyle="1" w:styleId="Default">
    <w:name w:val="Default"/>
    <w:rsid w:val="00F871A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81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3477">
      <w:bodyDiv w:val="1"/>
      <w:marLeft w:val="0"/>
      <w:marRight w:val="0"/>
      <w:marTop w:val="0"/>
      <w:marBottom w:val="0"/>
      <w:divBdr>
        <w:top w:val="none" w:sz="0" w:space="0" w:color="auto"/>
        <w:left w:val="none" w:sz="0" w:space="0" w:color="auto"/>
        <w:bottom w:val="none" w:sz="0" w:space="0" w:color="auto"/>
        <w:right w:val="none" w:sz="0" w:space="0" w:color="auto"/>
      </w:divBdr>
    </w:div>
    <w:div w:id="685326233">
      <w:bodyDiv w:val="1"/>
      <w:marLeft w:val="0"/>
      <w:marRight w:val="0"/>
      <w:marTop w:val="0"/>
      <w:marBottom w:val="0"/>
      <w:divBdr>
        <w:top w:val="none" w:sz="0" w:space="0" w:color="auto"/>
        <w:left w:val="none" w:sz="0" w:space="0" w:color="auto"/>
        <w:bottom w:val="none" w:sz="0" w:space="0" w:color="auto"/>
        <w:right w:val="none" w:sz="0" w:space="0" w:color="auto"/>
      </w:divBdr>
    </w:div>
    <w:div w:id="1354844174">
      <w:bodyDiv w:val="1"/>
      <w:marLeft w:val="0"/>
      <w:marRight w:val="0"/>
      <w:marTop w:val="0"/>
      <w:marBottom w:val="0"/>
      <w:divBdr>
        <w:top w:val="none" w:sz="0" w:space="0" w:color="auto"/>
        <w:left w:val="none" w:sz="0" w:space="0" w:color="auto"/>
        <w:bottom w:val="none" w:sz="0" w:space="0" w:color="auto"/>
        <w:right w:val="none" w:sz="0" w:space="0" w:color="auto"/>
      </w:divBdr>
    </w:div>
    <w:div w:id="14009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8533-C316-4AA3-A91A-00321BBB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Chow</dc:creator>
  <cp:keywords/>
  <dc:description/>
  <cp:lastModifiedBy>Mackenzie Egan</cp:lastModifiedBy>
  <cp:revision>24</cp:revision>
  <dcterms:created xsi:type="dcterms:W3CDTF">2021-06-28T21:20:00Z</dcterms:created>
  <dcterms:modified xsi:type="dcterms:W3CDTF">2021-06-29T20:40:00Z</dcterms:modified>
</cp:coreProperties>
</file>